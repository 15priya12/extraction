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webextensions/webextension3.xml" ContentType="application/vnd.ms-office.webextension+xml"/>
  <Override PartName="/word/webextensions/webextension4.xml" ContentType="application/vnd.ms-office.webextension+xml"/>
  <Override PartName="/word/webextensions/webextension5.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8937E5" w14:textId="00BF5816" w:rsidR="006B17CC" w:rsidRPr="008444D9" w:rsidRDefault="00CE1268" w:rsidP="00B00C5E">
      <w:pPr>
        <w:spacing w:after="120"/>
        <w:jc w:val="center"/>
        <w:rPr>
          <w:rFonts w:ascii="Verdana" w:hAnsi="Verdana" w:cs="Arial"/>
          <w:b/>
          <w:sz w:val="20"/>
          <w:szCs w:val="20"/>
        </w:rPr>
      </w:pPr>
      <w:r w:rsidRPr="008444D9">
        <w:rPr>
          <w:rFonts w:ascii="Verdana" w:hAnsi="Verdana" w:cs="Arial"/>
          <w:b/>
          <w:sz w:val="20"/>
          <w:szCs w:val="20"/>
        </w:rPr>
        <w:t xml:space="preserve"> </w:t>
      </w:r>
      <w:r w:rsidR="00E52134">
        <w:rPr>
          <w:rFonts w:ascii="Verdana" w:hAnsi="Verdana" w:cs="Arial"/>
          <w:b/>
          <w:sz w:val="20"/>
          <w:szCs w:val="20"/>
        </w:rPr>
        <w:t xml:space="preserve">CloudPro </w:t>
      </w:r>
      <w:r w:rsidR="00A034D2" w:rsidRPr="008444D9">
        <w:rPr>
          <w:rFonts w:ascii="Verdana" w:hAnsi="Verdana" w:cs="Arial"/>
          <w:b/>
          <w:sz w:val="20"/>
          <w:szCs w:val="20"/>
        </w:rPr>
        <w:t>Master Agreement</w:t>
      </w:r>
    </w:p>
    <w:p w14:paraId="11596C65" w14:textId="0FF2FA86" w:rsidR="003D7C54" w:rsidRPr="008444D9" w:rsidRDefault="00D22000" w:rsidP="003D7C54">
      <w:pPr>
        <w:spacing w:after="120"/>
        <w:jc w:val="both"/>
        <w:rPr>
          <w:rFonts w:ascii="Verdana" w:hAnsi="Verdana" w:cs="Arial"/>
          <w:sz w:val="20"/>
          <w:szCs w:val="20"/>
        </w:rPr>
      </w:pPr>
      <w:r w:rsidRPr="008444D9">
        <w:rPr>
          <w:rFonts w:ascii="Verdana" w:hAnsi="Verdana" w:cs="Arial"/>
          <w:sz w:val="20"/>
          <w:szCs w:val="20"/>
        </w:rPr>
        <w:t xml:space="preserve">THIS </w:t>
      </w:r>
      <w:r w:rsidR="008A1D7E" w:rsidRPr="008444D9">
        <w:rPr>
          <w:rFonts w:ascii="Verdana" w:hAnsi="Verdana" w:cs="Arial"/>
          <w:sz w:val="20"/>
          <w:szCs w:val="20"/>
        </w:rPr>
        <w:t xml:space="preserve">MASTER SERVICES </w:t>
      </w:r>
      <w:r w:rsidRPr="008444D9">
        <w:rPr>
          <w:rFonts w:ascii="Verdana" w:hAnsi="Verdana" w:cs="Arial"/>
          <w:sz w:val="20"/>
          <w:szCs w:val="20"/>
        </w:rPr>
        <w:t>AGREEMENT (“</w:t>
      </w:r>
      <w:r w:rsidR="004F2CCF" w:rsidRPr="008444D9">
        <w:rPr>
          <w:rFonts w:ascii="Verdana" w:hAnsi="Verdana" w:cs="Arial"/>
          <w:sz w:val="20"/>
          <w:szCs w:val="20"/>
        </w:rPr>
        <w:t>MSA</w:t>
      </w:r>
      <w:r w:rsidR="004A3532" w:rsidRPr="008444D9">
        <w:rPr>
          <w:rFonts w:ascii="Verdana" w:hAnsi="Verdana" w:cs="Arial"/>
          <w:sz w:val="20"/>
          <w:szCs w:val="20"/>
        </w:rPr>
        <w:t xml:space="preserve">”) </w:t>
      </w:r>
      <w:proofErr w:type="gramStart"/>
      <w:r w:rsidR="004A3532" w:rsidRPr="008444D9">
        <w:rPr>
          <w:rFonts w:ascii="Verdana" w:hAnsi="Verdana" w:cs="Arial"/>
          <w:sz w:val="20"/>
          <w:szCs w:val="20"/>
        </w:rPr>
        <w:t>is</w:t>
      </w:r>
      <w:r w:rsidRPr="008444D9">
        <w:rPr>
          <w:rFonts w:ascii="Verdana" w:hAnsi="Verdana" w:cs="Arial"/>
          <w:sz w:val="20"/>
          <w:szCs w:val="20"/>
        </w:rPr>
        <w:t xml:space="preserve">  effective</w:t>
      </w:r>
      <w:proofErr w:type="gramEnd"/>
      <w:r w:rsidRPr="008444D9">
        <w:rPr>
          <w:rFonts w:ascii="Verdana" w:hAnsi="Verdana" w:cs="Arial"/>
          <w:sz w:val="20"/>
          <w:szCs w:val="20"/>
        </w:rPr>
        <w:t xml:space="preserve"> on the last signature date below (“Effective Date”) and is between </w:t>
      </w:r>
      <w:r w:rsidR="00A133D0" w:rsidRPr="008444D9">
        <w:rPr>
          <w:rFonts w:ascii="Verdana" w:hAnsi="Verdana" w:cs="Arial"/>
          <w:sz w:val="20"/>
          <w:szCs w:val="20"/>
        </w:rPr>
        <w:t>CloudPro</w:t>
      </w:r>
      <w:r w:rsidRPr="008444D9">
        <w:rPr>
          <w:rFonts w:ascii="Verdana" w:hAnsi="Verdana" w:cs="Arial"/>
          <w:sz w:val="20"/>
          <w:szCs w:val="20"/>
        </w:rPr>
        <w:t xml:space="preserve">, Inc., and </w:t>
      </w:r>
      <w:r w:rsidR="00D979D3">
        <w:rPr>
          <w:rFonts w:ascii="Verdana" w:hAnsi="Verdana" w:cs="Arial"/>
          <w:color w:val="FF0000"/>
          <w:sz w:val="20"/>
          <w:szCs w:val="20"/>
        </w:rPr>
        <w:t>ACME Corp</w:t>
      </w:r>
      <w:r w:rsidR="00547013" w:rsidRPr="00547013">
        <w:rPr>
          <w:rFonts w:ascii="Verdana" w:hAnsi="Verdana" w:cs="Arial"/>
          <w:color w:val="FF0000"/>
          <w:sz w:val="20"/>
          <w:szCs w:val="20"/>
        </w:rPr>
        <w:t xml:space="preserve"> </w:t>
      </w:r>
      <w:r w:rsidRPr="008444D9">
        <w:rPr>
          <w:rFonts w:ascii="Verdana" w:hAnsi="Verdana" w:cs="Arial"/>
          <w:sz w:val="20"/>
          <w:szCs w:val="20"/>
        </w:rPr>
        <w:t xml:space="preserve">(“Customer”) for itself and on behalf of its Affiliates. For purposes of this Agreement, with regard to </w:t>
      </w:r>
      <w:r w:rsidR="00A133D0" w:rsidRPr="008444D9">
        <w:rPr>
          <w:rFonts w:ascii="Verdana" w:hAnsi="Verdana" w:cs="Arial"/>
          <w:sz w:val="20"/>
          <w:szCs w:val="20"/>
        </w:rPr>
        <w:t>CloudPro</w:t>
      </w:r>
      <w:r w:rsidRPr="008444D9">
        <w:rPr>
          <w:rFonts w:ascii="Verdana" w:hAnsi="Verdana" w:cs="Arial"/>
          <w:sz w:val="20"/>
          <w:szCs w:val="20"/>
        </w:rPr>
        <w:t xml:space="preserve">, Affiliates means the directly and indirectly wholly owned subsidiaries of </w:t>
      </w:r>
      <w:r w:rsidR="00A133D0" w:rsidRPr="008444D9">
        <w:rPr>
          <w:rFonts w:ascii="Verdana" w:hAnsi="Verdana" w:cs="Arial"/>
          <w:sz w:val="20"/>
          <w:szCs w:val="20"/>
        </w:rPr>
        <w:t>CloudPro</w:t>
      </w:r>
      <w:r w:rsidRPr="008444D9">
        <w:rPr>
          <w:rFonts w:ascii="Verdana" w:hAnsi="Verdana" w:cs="Arial"/>
          <w:sz w:val="20"/>
          <w:szCs w:val="20"/>
        </w:rPr>
        <w:t xml:space="preserve">, Inc. </w:t>
      </w:r>
      <w:r w:rsidR="00A133D0" w:rsidRPr="008444D9">
        <w:rPr>
          <w:rFonts w:ascii="Verdana" w:hAnsi="Verdana" w:cs="Arial"/>
          <w:sz w:val="20"/>
          <w:szCs w:val="20"/>
        </w:rPr>
        <w:t>CloudPro</w:t>
      </w:r>
      <w:r w:rsidRPr="008444D9">
        <w:rPr>
          <w:rFonts w:ascii="Verdana" w:hAnsi="Verdana" w:cs="Arial"/>
          <w:sz w:val="20"/>
          <w:szCs w:val="20"/>
        </w:rPr>
        <w:t xml:space="preserve"> and Company may be individually referred to as a “Party” and collectively as the “Parties.”</w:t>
      </w:r>
      <w:r w:rsidRPr="008444D9">
        <w:rPr>
          <w:rFonts w:ascii="Verdana" w:hAnsi="Verdana" w:cs="Arial"/>
          <w:caps/>
          <w:sz w:val="20"/>
          <w:szCs w:val="20"/>
        </w:rPr>
        <w:t xml:space="preserve">   </w:t>
      </w:r>
      <w:r w:rsidR="009C4E9C" w:rsidRPr="008444D9">
        <w:rPr>
          <w:rFonts w:ascii="Verdana" w:hAnsi="Verdana" w:cs="Arial"/>
          <w:caps/>
          <w:sz w:val="20"/>
          <w:szCs w:val="20"/>
        </w:rPr>
        <w:br/>
      </w:r>
    </w:p>
    <w:p w14:paraId="0C1DA10C" w14:textId="2EA00834" w:rsidR="00EA25B4" w:rsidRPr="008444D9" w:rsidRDefault="009C4E9C" w:rsidP="00B00C5E">
      <w:pPr>
        <w:spacing w:after="120"/>
        <w:jc w:val="both"/>
        <w:rPr>
          <w:rFonts w:ascii="Verdana" w:hAnsi="Verdana" w:cs="Arial"/>
          <w:sz w:val="20"/>
          <w:szCs w:val="20"/>
        </w:rPr>
      </w:pPr>
      <w:r w:rsidRPr="008444D9">
        <w:rPr>
          <w:rFonts w:ascii="Verdana" w:hAnsi="Verdana" w:cs="Arial"/>
          <w:sz w:val="20"/>
          <w:szCs w:val="20"/>
        </w:rPr>
        <w:t xml:space="preserve">This agreement </w:t>
      </w:r>
    </w:p>
    <w:p w14:paraId="4B250000" w14:textId="415A245A" w:rsidR="000929F6" w:rsidRPr="008444D9" w:rsidRDefault="006B17CC" w:rsidP="00B00C5E">
      <w:pPr>
        <w:pStyle w:val="ListParagraph"/>
        <w:numPr>
          <w:ilvl w:val="0"/>
          <w:numId w:val="1"/>
        </w:numPr>
        <w:spacing w:after="120"/>
        <w:contextualSpacing w:val="0"/>
        <w:jc w:val="both"/>
        <w:rPr>
          <w:rFonts w:ascii="Verdana" w:hAnsi="Verdana" w:cs="Arial"/>
          <w:sz w:val="20"/>
          <w:szCs w:val="20"/>
        </w:rPr>
      </w:pPr>
      <w:r w:rsidRPr="008444D9">
        <w:rPr>
          <w:rFonts w:ascii="Verdana" w:hAnsi="Verdana" w:cs="Arial"/>
          <w:b/>
          <w:sz w:val="20"/>
          <w:szCs w:val="20"/>
          <w:u w:val="single"/>
        </w:rPr>
        <w:t>Introduction</w:t>
      </w:r>
      <w:r w:rsidRPr="008444D9">
        <w:rPr>
          <w:rFonts w:ascii="Verdana" w:hAnsi="Verdana" w:cs="Arial"/>
          <w:b/>
          <w:sz w:val="20"/>
          <w:szCs w:val="20"/>
        </w:rPr>
        <w:t>.</w:t>
      </w:r>
      <w:r w:rsidRPr="008444D9">
        <w:rPr>
          <w:rFonts w:ascii="Verdana" w:hAnsi="Verdana" w:cs="Arial"/>
          <w:sz w:val="20"/>
          <w:szCs w:val="20"/>
        </w:rPr>
        <w:t xml:space="preserve"> </w:t>
      </w:r>
      <w:r w:rsidR="00DD0697" w:rsidRPr="008444D9">
        <w:rPr>
          <w:rFonts w:ascii="Verdana" w:hAnsi="Verdana" w:cs="Arial"/>
          <w:sz w:val="20"/>
          <w:szCs w:val="20"/>
        </w:rPr>
        <w:t xml:space="preserve"> </w:t>
      </w:r>
      <w:r w:rsidR="00A133D0" w:rsidRPr="008444D9">
        <w:rPr>
          <w:rFonts w:ascii="Verdana" w:hAnsi="Verdana" w:cs="Arial"/>
          <w:sz w:val="20"/>
          <w:szCs w:val="20"/>
        </w:rPr>
        <w:t>CloudPro</w:t>
      </w:r>
      <w:r w:rsidRPr="008444D9">
        <w:rPr>
          <w:rFonts w:ascii="Verdana" w:hAnsi="Verdana" w:cs="Arial"/>
          <w:sz w:val="20"/>
          <w:szCs w:val="20"/>
        </w:rPr>
        <w:t xml:space="preserve"> develop</w:t>
      </w:r>
      <w:r w:rsidR="00C555A6" w:rsidRPr="008444D9">
        <w:rPr>
          <w:rFonts w:ascii="Verdana" w:hAnsi="Verdana" w:cs="Arial"/>
          <w:sz w:val="20"/>
          <w:szCs w:val="20"/>
        </w:rPr>
        <w:t xml:space="preserve">s, licenses and provides </w:t>
      </w:r>
      <w:r w:rsidRPr="008444D9">
        <w:rPr>
          <w:rFonts w:ascii="Verdana" w:hAnsi="Verdana" w:cs="Arial"/>
          <w:sz w:val="20"/>
          <w:szCs w:val="20"/>
        </w:rPr>
        <w:t>proprietary information technology</w:t>
      </w:r>
      <w:r w:rsidR="00C555A6" w:rsidRPr="008444D9">
        <w:rPr>
          <w:rFonts w:ascii="Verdana" w:hAnsi="Verdana" w:cs="Arial"/>
          <w:sz w:val="20"/>
          <w:szCs w:val="20"/>
        </w:rPr>
        <w:t xml:space="preserve">, </w:t>
      </w:r>
      <w:r w:rsidRPr="008444D9">
        <w:rPr>
          <w:rFonts w:ascii="Verdana" w:hAnsi="Verdana" w:cs="Arial"/>
          <w:sz w:val="20"/>
          <w:szCs w:val="20"/>
        </w:rPr>
        <w:t xml:space="preserve">information solutions </w:t>
      </w:r>
      <w:r w:rsidR="00C555A6" w:rsidRPr="008444D9">
        <w:rPr>
          <w:rFonts w:ascii="Verdana" w:hAnsi="Verdana" w:cs="Arial"/>
          <w:sz w:val="20"/>
          <w:szCs w:val="20"/>
        </w:rPr>
        <w:t xml:space="preserve">and related services </w:t>
      </w:r>
      <w:r w:rsidRPr="008444D9">
        <w:rPr>
          <w:rFonts w:ascii="Verdana" w:hAnsi="Verdana" w:cs="Arial"/>
          <w:sz w:val="20"/>
          <w:szCs w:val="20"/>
        </w:rPr>
        <w:t xml:space="preserve">for the insurance </w:t>
      </w:r>
      <w:r w:rsidR="00131F58" w:rsidRPr="008444D9">
        <w:rPr>
          <w:rFonts w:ascii="Verdana" w:hAnsi="Verdana" w:cs="Arial"/>
          <w:sz w:val="20"/>
          <w:szCs w:val="20"/>
        </w:rPr>
        <w:t xml:space="preserve">and securities </w:t>
      </w:r>
      <w:r w:rsidRPr="008444D9">
        <w:rPr>
          <w:rFonts w:ascii="Verdana" w:hAnsi="Verdana" w:cs="Arial"/>
          <w:sz w:val="20"/>
          <w:szCs w:val="20"/>
        </w:rPr>
        <w:t>industry.</w:t>
      </w:r>
      <w:r w:rsidR="00DD0697" w:rsidRPr="008444D9">
        <w:rPr>
          <w:rFonts w:ascii="Verdana" w:hAnsi="Verdana" w:cs="Arial"/>
          <w:sz w:val="20"/>
          <w:szCs w:val="20"/>
        </w:rPr>
        <w:t xml:space="preserve"> </w:t>
      </w:r>
      <w:r w:rsidRPr="008444D9">
        <w:rPr>
          <w:rFonts w:ascii="Verdana" w:hAnsi="Verdana" w:cs="Arial"/>
          <w:sz w:val="20"/>
          <w:szCs w:val="20"/>
        </w:rPr>
        <w:t xml:space="preserve"> </w:t>
      </w:r>
      <w:r w:rsidR="00FA7F6B" w:rsidRPr="008444D9">
        <w:rPr>
          <w:rFonts w:ascii="Verdana" w:hAnsi="Verdana" w:cs="Arial"/>
          <w:sz w:val="20"/>
          <w:szCs w:val="20"/>
        </w:rPr>
        <w:t xml:space="preserve">Customer </w:t>
      </w:r>
      <w:r w:rsidR="00122D28" w:rsidRPr="008444D9">
        <w:rPr>
          <w:rFonts w:ascii="Verdana" w:hAnsi="Verdana" w:cs="Arial"/>
          <w:sz w:val="20"/>
          <w:szCs w:val="20"/>
        </w:rPr>
        <w:t xml:space="preserve">has </w:t>
      </w:r>
      <w:r w:rsidR="001A245B" w:rsidRPr="008444D9">
        <w:rPr>
          <w:rFonts w:ascii="Verdana" w:hAnsi="Verdana" w:cs="Arial"/>
          <w:sz w:val="20"/>
          <w:szCs w:val="20"/>
        </w:rPr>
        <w:t>ordered a</w:t>
      </w:r>
      <w:r w:rsidR="00AA3591" w:rsidRPr="008444D9">
        <w:rPr>
          <w:rFonts w:ascii="Verdana" w:hAnsi="Verdana" w:cs="Arial"/>
          <w:sz w:val="20"/>
          <w:szCs w:val="20"/>
        </w:rPr>
        <w:t xml:space="preserve"> </w:t>
      </w:r>
      <w:r w:rsidR="00A133D0" w:rsidRPr="008444D9">
        <w:rPr>
          <w:rFonts w:ascii="Verdana" w:hAnsi="Verdana" w:cs="Arial"/>
          <w:sz w:val="20"/>
          <w:szCs w:val="20"/>
        </w:rPr>
        <w:t>CloudPro</w:t>
      </w:r>
      <w:r w:rsidR="00E367C2" w:rsidRPr="008444D9">
        <w:rPr>
          <w:rFonts w:ascii="Verdana" w:hAnsi="Verdana" w:cs="Arial"/>
          <w:sz w:val="20"/>
          <w:szCs w:val="20"/>
        </w:rPr>
        <w:t xml:space="preserve"> Solution</w:t>
      </w:r>
      <w:r w:rsidR="001A245B" w:rsidRPr="008444D9">
        <w:rPr>
          <w:rFonts w:ascii="Verdana" w:hAnsi="Verdana" w:cs="Arial"/>
          <w:sz w:val="20"/>
          <w:szCs w:val="20"/>
        </w:rPr>
        <w:t xml:space="preserve"> pursuant to a signed</w:t>
      </w:r>
      <w:r w:rsidR="007B0408" w:rsidRPr="008444D9">
        <w:rPr>
          <w:rFonts w:ascii="Verdana" w:hAnsi="Verdana" w:cs="Arial"/>
          <w:sz w:val="20"/>
          <w:szCs w:val="20"/>
        </w:rPr>
        <w:t xml:space="preserve"> Order</w:t>
      </w:r>
      <w:r w:rsidR="00FA7F6B" w:rsidRPr="008444D9">
        <w:rPr>
          <w:rFonts w:ascii="Verdana" w:hAnsi="Verdana" w:cs="Arial"/>
          <w:sz w:val="20"/>
          <w:szCs w:val="20"/>
        </w:rPr>
        <w:t xml:space="preserve">. </w:t>
      </w:r>
      <w:r w:rsidR="00746186" w:rsidRPr="008444D9">
        <w:rPr>
          <w:rFonts w:ascii="Verdana" w:hAnsi="Verdana" w:cs="Arial"/>
          <w:sz w:val="20"/>
          <w:szCs w:val="20"/>
        </w:rPr>
        <w:t xml:space="preserve"> </w:t>
      </w:r>
      <w:r w:rsidR="00975E8E" w:rsidRPr="008444D9">
        <w:rPr>
          <w:rFonts w:ascii="Verdana" w:hAnsi="Verdana" w:cs="Arial"/>
          <w:sz w:val="20"/>
          <w:szCs w:val="20"/>
        </w:rPr>
        <w:t xml:space="preserve">Upon execution of the Order, </w:t>
      </w:r>
      <w:r w:rsidR="00D77993" w:rsidRPr="008444D9">
        <w:rPr>
          <w:rFonts w:ascii="Verdana" w:hAnsi="Verdana" w:cs="Arial"/>
          <w:sz w:val="20"/>
          <w:szCs w:val="20"/>
        </w:rPr>
        <w:t>this MSA</w:t>
      </w:r>
      <w:r w:rsidR="00975E8E" w:rsidRPr="008444D9">
        <w:rPr>
          <w:rFonts w:ascii="Verdana" w:hAnsi="Verdana" w:cs="Arial"/>
          <w:sz w:val="20"/>
          <w:szCs w:val="20"/>
        </w:rPr>
        <w:t xml:space="preserve"> apply to any previously ordered </w:t>
      </w:r>
      <w:r w:rsidR="00A133D0" w:rsidRPr="008444D9">
        <w:rPr>
          <w:rFonts w:ascii="Verdana" w:hAnsi="Verdana" w:cs="Arial"/>
          <w:sz w:val="20"/>
          <w:szCs w:val="20"/>
        </w:rPr>
        <w:t>CloudPro</w:t>
      </w:r>
      <w:r w:rsidR="00975E8E" w:rsidRPr="008444D9">
        <w:rPr>
          <w:rFonts w:ascii="Verdana" w:hAnsi="Verdana" w:cs="Arial"/>
          <w:sz w:val="20"/>
          <w:szCs w:val="20"/>
        </w:rPr>
        <w:t xml:space="preserve"> Solutions that co-terminate.  </w:t>
      </w:r>
      <w:r w:rsidR="00746186" w:rsidRPr="008444D9">
        <w:rPr>
          <w:rFonts w:ascii="Verdana" w:hAnsi="Verdana" w:cs="Arial"/>
          <w:sz w:val="20"/>
          <w:szCs w:val="20"/>
        </w:rPr>
        <w:t>C</w:t>
      </w:r>
      <w:r w:rsidR="00573CED" w:rsidRPr="008444D9">
        <w:rPr>
          <w:rFonts w:ascii="Verdana" w:hAnsi="Verdana" w:cs="Arial"/>
          <w:sz w:val="20"/>
          <w:szCs w:val="20"/>
        </w:rPr>
        <w:t xml:space="preserve">apitalized terms used but not defined in an Order have the meanings as set forth in </w:t>
      </w:r>
      <w:r w:rsidR="00746186" w:rsidRPr="008444D9">
        <w:rPr>
          <w:rFonts w:ascii="Verdana" w:hAnsi="Verdana" w:cs="Arial"/>
          <w:sz w:val="20"/>
          <w:szCs w:val="20"/>
        </w:rPr>
        <w:t xml:space="preserve">Section 19 of </w:t>
      </w:r>
      <w:r w:rsidR="00D77993" w:rsidRPr="008444D9">
        <w:rPr>
          <w:rFonts w:ascii="Verdana" w:hAnsi="Verdana" w:cs="Arial"/>
          <w:sz w:val="20"/>
          <w:szCs w:val="20"/>
        </w:rPr>
        <w:t>this MSA</w:t>
      </w:r>
      <w:r w:rsidR="00573CED" w:rsidRPr="008444D9">
        <w:rPr>
          <w:rFonts w:ascii="Verdana" w:hAnsi="Verdana" w:cs="Arial"/>
          <w:sz w:val="20"/>
          <w:szCs w:val="20"/>
        </w:rPr>
        <w:t xml:space="preserve">.  </w:t>
      </w:r>
      <w:r w:rsidR="00FA7F6B" w:rsidRPr="008444D9">
        <w:rPr>
          <w:rFonts w:ascii="Verdana" w:hAnsi="Verdana" w:cs="Arial"/>
          <w:sz w:val="20"/>
          <w:szCs w:val="20"/>
        </w:rPr>
        <w:t xml:space="preserve">Any terms and conditions provided by Customer on a purchase order or other document not expressly incorporated into the </w:t>
      </w:r>
      <w:r w:rsidR="00365B93" w:rsidRPr="008444D9">
        <w:rPr>
          <w:rFonts w:ascii="Verdana" w:hAnsi="Verdana" w:cs="Arial"/>
          <w:sz w:val="20"/>
          <w:szCs w:val="20"/>
        </w:rPr>
        <w:t>Agreement</w:t>
      </w:r>
      <w:r w:rsidR="00FA7F6B" w:rsidRPr="008444D9">
        <w:rPr>
          <w:rFonts w:ascii="Verdana" w:hAnsi="Verdana" w:cs="Arial"/>
          <w:sz w:val="20"/>
          <w:szCs w:val="20"/>
        </w:rPr>
        <w:t xml:space="preserve"> sh</w:t>
      </w:r>
      <w:r w:rsidR="007B0408" w:rsidRPr="008444D9">
        <w:rPr>
          <w:rFonts w:ascii="Verdana" w:hAnsi="Verdana" w:cs="Arial"/>
          <w:sz w:val="20"/>
          <w:szCs w:val="20"/>
        </w:rPr>
        <w:t>all not be valid</w:t>
      </w:r>
      <w:r w:rsidRPr="008444D9">
        <w:rPr>
          <w:rFonts w:ascii="Verdana" w:hAnsi="Verdana" w:cs="Arial"/>
          <w:sz w:val="20"/>
          <w:szCs w:val="20"/>
        </w:rPr>
        <w:t xml:space="preserve">. </w:t>
      </w:r>
      <w:r w:rsidR="00085B06" w:rsidRPr="008444D9">
        <w:rPr>
          <w:rFonts w:ascii="Verdana" w:hAnsi="Verdana" w:cs="Arial"/>
          <w:sz w:val="20"/>
          <w:szCs w:val="20"/>
        </w:rPr>
        <w:t xml:space="preserve">In the event of any conflict between </w:t>
      </w:r>
      <w:r w:rsidR="00651C4D" w:rsidRPr="008444D9">
        <w:rPr>
          <w:rFonts w:ascii="Verdana" w:hAnsi="Verdana" w:cs="Arial"/>
          <w:sz w:val="20"/>
          <w:szCs w:val="20"/>
        </w:rPr>
        <w:t>the agreement documents</w:t>
      </w:r>
      <w:r w:rsidR="00085B06" w:rsidRPr="008444D9">
        <w:rPr>
          <w:rFonts w:ascii="Verdana" w:hAnsi="Verdana" w:cs="Arial"/>
          <w:sz w:val="20"/>
          <w:szCs w:val="20"/>
        </w:rPr>
        <w:t>, the inconsistency shall be resolved by giving precedence in the following order</w:t>
      </w:r>
      <w:r w:rsidR="00651C4D" w:rsidRPr="008444D9">
        <w:rPr>
          <w:rFonts w:ascii="Verdana" w:hAnsi="Verdana" w:cs="Arial"/>
          <w:sz w:val="20"/>
          <w:szCs w:val="20"/>
        </w:rPr>
        <w:t xml:space="preserve"> and where applicable</w:t>
      </w:r>
      <w:r w:rsidR="00085B06" w:rsidRPr="008444D9">
        <w:rPr>
          <w:rFonts w:ascii="Verdana" w:hAnsi="Verdana" w:cs="Arial"/>
          <w:sz w:val="20"/>
          <w:szCs w:val="20"/>
        </w:rPr>
        <w:t>: (i) the Order</w:t>
      </w:r>
      <w:r w:rsidR="00E7610A" w:rsidRPr="008444D9">
        <w:rPr>
          <w:rFonts w:ascii="Verdana" w:hAnsi="Verdana" w:cs="Arial"/>
          <w:sz w:val="20"/>
          <w:szCs w:val="20"/>
        </w:rPr>
        <w:t>, including the Services Addend</w:t>
      </w:r>
      <w:r w:rsidR="00136F5E" w:rsidRPr="008444D9">
        <w:rPr>
          <w:rFonts w:ascii="Verdana" w:hAnsi="Verdana" w:cs="Arial"/>
          <w:sz w:val="20"/>
          <w:szCs w:val="20"/>
        </w:rPr>
        <w:t>a</w:t>
      </w:r>
      <w:r w:rsidR="00085B06" w:rsidRPr="008444D9">
        <w:rPr>
          <w:rFonts w:ascii="Verdana" w:hAnsi="Verdana" w:cs="Arial"/>
          <w:sz w:val="20"/>
          <w:szCs w:val="20"/>
        </w:rPr>
        <w:t xml:space="preserve">; (ii) the </w:t>
      </w:r>
      <w:r w:rsidR="00136F5E" w:rsidRPr="008444D9">
        <w:rPr>
          <w:rFonts w:ascii="Verdana" w:hAnsi="Verdana" w:cs="Arial"/>
          <w:sz w:val="20"/>
          <w:szCs w:val="20"/>
        </w:rPr>
        <w:t>T</w:t>
      </w:r>
      <w:r w:rsidR="00651C4D" w:rsidRPr="008444D9">
        <w:rPr>
          <w:rFonts w:ascii="Verdana" w:hAnsi="Verdana" w:cs="Arial"/>
          <w:sz w:val="20"/>
          <w:szCs w:val="20"/>
        </w:rPr>
        <w:t xml:space="preserve">hird </w:t>
      </w:r>
      <w:r w:rsidR="00136F5E" w:rsidRPr="008444D9">
        <w:rPr>
          <w:rFonts w:ascii="Verdana" w:hAnsi="Verdana" w:cs="Arial"/>
          <w:sz w:val="20"/>
          <w:szCs w:val="20"/>
        </w:rPr>
        <w:t>P</w:t>
      </w:r>
      <w:r w:rsidR="00651C4D" w:rsidRPr="008444D9">
        <w:rPr>
          <w:rFonts w:ascii="Verdana" w:hAnsi="Verdana" w:cs="Arial"/>
          <w:sz w:val="20"/>
          <w:szCs w:val="20"/>
        </w:rPr>
        <w:t xml:space="preserve">arty </w:t>
      </w:r>
      <w:r w:rsidR="00136F5E" w:rsidRPr="008444D9">
        <w:rPr>
          <w:rFonts w:ascii="Verdana" w:hAnsi="Verdana" w:cs="Arial"/>
          <w:sz w:val="20"/>
          <w:szCs w:val="20"/>
        </w:rPr>
        <w:t>T</w:t>
      </w:r>
      <w:r w:rsidR="00651C4D" w:rsidRPr="008444D9">
        <w:rPr>
          <w:rFonts w:ascii="Verdana" w:hAnsi="Verdana" w:cs="Arial"/>
          <w:sz w:val="20"/>
          <w:szCs w:val="20"/>
        </w:rPr>
        <w:t>erms</w:t>
      </w:r>
      <w:r w:rsidR="00063375" w:rsidRPr="008444D9">
        <w:rPr>
          <w:rFonts w:ascii="Verdana" w:hAnsi="Verdana" w:cs="Arial"/>
          <w:sz w:val="20"/>
          <w:szCs w:val="20"/>
        </w:rPr>
        <w:t>,</w:t>
      </w:r>
      <w:r w:rsidR="00975265" w:rsidRPr="008444D9">
        <w:rPr>
          <w:rFonts w:ascii="Verdana" w:hAnsi="Verdana" w:cs="Arial"/>
          <w:sz w:val="20"/>
          <w:szCs w:val="20"/>
        </w:rPr>
        <w:t xml:space="preserve"> as updated from time to time</w:t>
      </w:r>
      <w:r w:rsidR="009A00ED" w:rsidRPr="008444D9">
        <w:rPr>
          <w:rFonts w:ascii="Verdana" w:hAnsi="Verdana" w:cs="Arial"/>
          <w:sz w:val="20"/>
          <w:szCs w:val="20"/>
        </w:rPr>
        <w:t xml:space="preserve"> (available at </w:t>
      </w:r>
      <w:hyperlink r:id="rId12" w:history="1">
        <w:r w:rsidR="00A92522" w:rsidRPr="008444D9">
          <w:rPr>
            <w:rStyle w:val="Hyperlink"/>
            <w:rFonts w:ascii="Verdana" w:hAnsi="Verdana" w:cs="Arial"/>
            <w:sz w:val="20"/>
            <w:szCs w:val="20"/>
          </w:rPr>
          <w:t>http://online.</w:t>
        </w:r>
        <w:r w:rsidR="00A133D0" w:rsidRPr="008444D9">
          <w:rPr>
            <w:rStyle w:val="Hyperlink"/>
            <w:rFonts w:ascii="Verdana" w:hAnsi="Verdana" w:cs="Arial"/>
            <w:sz w:val="20"/>
            <w:szCs w:val="20"/>
          </w:rPr>
          <w:t>CloudPro</w:t>
        </w:r>
        <w:r w:rsidR="00A92522" w:rsidRPr="008444D9">
          <w:rPr>
            <w:rStyle w:val="Hyperlink"/>
            <w:rFonts w:ascii="Verdana" w:hAnsi="Verdana" w:cs="Arial"/>
            <w:sz w:val="20"/>
            <w:szCs w:val="20"/>
          </w:rPr>
          <w:t>.com/ThirdPartyTerms</w:t>
        </w:r>
      </w:hyperlink>
      <w:r w:rsidR="00975265" w:rsidRPr="008444D9">
        <w:rPr>
          <w:rFonts w:ascii="Verdana" w:hAnsi="Verdana" w:cs="Arial"/>
          <w:sz w:val="20"/>
          <w:szCs w:val="20"/>
        </w:rPr>
        <w:t xml:space="preserve">); </w:t>
      </w:r>
      <w:r w:rsidR="00651C4D" w:rsidRPr="008444D9">
        <w:rPr>
          <w:rFonts w:ascii="Verdana" w:hAnsi="Verdana" w:cs="Arial"/>
          <w:sz w:val="20"/>
          <w:szCs w:val="20"/>
        </w:rPr>
        <w:t xml:space="preserve">(iii) </w:t>
      </w:r>
      <w:r w:rsidR="00063375" w:rsidRPr="008444D9">
        <w:rPr>
          <w:rFonts w:ascii="Verdana" w:hAnsi="Verdana" w:cs="Arial"/>
          <w:sz w:val="20"/>
          <w:szCs w:val="20"/>
        </w:rPr>
        <w:t>a</w:t>
      </w:r>
      <w:r w:rsidR="009A00ED" w:rsidRPr="008444D9">
        <w:rPr>
          <w:rFonts w:ascii="Verdana" w:hAnsi="Verdana" w:cs="Arial"/>
          <w:sz w:val="20"/>
          <w:szCs w:val="20"/>
        </w:rPr>
        <w:t>dditional</w:t>
      </w:r>
      <w:r w:rsidR="00063375" w:rsidRPr="008444D9">
        <w:rPr>
          <w:rFonts w:ascii="Verdana" w:hAnsi="Verdana" w:cs="Arial"/>
          <w:sz w:val="20"/>
          <w:szCs w:val="20"/>
        </w:rPr>
        <w:t xml:space="preserve"> </w:t>
      </w:r>
      <w:r w:rsidR="000929F6" w:rsidRPr="008444D9">
        <w:rPr>
          <w:rFonts w:ascii="Verdana" w:hAnsi="Verdana" w:cs="Arial"/>
          <w:sz w:val="20"/>
          <w:szCs w:val="20"/>
        </w:rPr>
        <w:t>Solution T</w:t>
      </w:r>
      <w:r w:rsidR="00651C4D" w:rsidRPr="008444D9">
        <w:rPr>
          <w:rFonts w:ascii="Verdana" w:hAnsi="Verdana" w:cs="Arial"/>
          <w:sz w:val="20"/>
          <w:szCs w:val="20"/>
        </w:rPr>
        <w:t>erms</w:t>
      </w:r>
      <w:r w:rsidR="00495F81" w:rsidRPr="008444D9">
        <w:rPr>
          <w:rFonts w:ascii="Verdana" w:hAnsi="Verdana" w:cs="Arial"/>
          <w:sz w:val="20"/>
          <w:szCs w:val="20"/>
        </w:rPr>
        <w:t xml:space="preserve"> available at </w:t>
      </w:r>
      <w:hyperlink r:id="rId13" w:history="1">
        <w:r w:rsidR="00495F81" w:rsidRPr="008444D9">
          <w:rPr>
            <w:rStyle w:val="Hyperlink"/>
            <w:rFonts w:ascii="Verdana" w:hAnsi="Verdana" w:cs="Arial"/>
            <w:sz w:val="20"/>
            <w:szCs w:val="20"/>
          </w:rPr>
          <w:t>http://online.</w:t>
        </w:r>
        <w:r w:rsidR="00A133D0" w:rsidRPr="008444D9">
          <w:rPr>
            <w:rStyle w:val="Hyperlink"/>
            <w:rFonts w:ascii="Verdana" w:hAnsi="Verdana" w:cs="Arial"/>
            <w:sz w:val="20"/>
            <w:szCs w:val="20"/>
          </w:rPr>
          <w:t>CloudPro</w:t>
        </w:r>
        <w:r w:rsidR="00495F81" w:rsidRPr="008444D9">
          <w:rPr>
            <w:rStyle w:val="Hyperlink"/>
            <w:rFonts w:ascii="Verdana" w:hAnsi="Verdana" w:cs="Arial"/>
            <w:sz w:val="20"/>
            <w:szCs w:val="20"/>
          </w:rPr>
          <w:t>.com/terms</w:t>
        </w:r>
      </w:hyperlink>
      <w:r w:rsidR="00063375" w:rsidRPr="008444D9">
        <w:rPr>
          <w:rFonts w:ascii="Verdana" w:hAnsi="Verdana" w:cs="Arial"/>
          <w:sz w:val="20"/>
          <w:szCs w:val="20"/>
        </w:rPr>
        <w:t>,</w:t>
      </w:r>
      <w:r w:rsidR="00975265" w:rsidRPr="008444D9">
        <w:rPr>
          <w:rFonts w:ascii="Verdana" w:hAnsi="Verdana" w:cs="Arial"/>
          <w:sz w:val="20"/>
          <w:szCs w:val="20"/>
        </w:rPr>
        <w:t xml:space="preserve"> as updated by </w:t>
      </w:r>
      <w:r w:rsidR="00A133D0" w:rsidRPr="008444D9">
        <w:rPr>
          <w:rFonts w:ascii="Verdana" w:hAnsi="Verdana" w:cs="Arial"/>
          <w:sz w:val="20"/>
          <w:szCs w:val="20"/>
        </w:rPr>
        <w:t>CloudPro</w:t>
      </w:r>
      <w:r w:rsidR="00975265" w:rsidRPr="008444D9">
        <w:rPr>
          <w:rFonts w:ascii="Verdana" w:hAnsi="Verdana" w:cs="Arial"/>
          <w:sz w:val="20"/>
          <w:szCs w:val="20"/>
        </w:rPr>
        <w:t xml:space="preserve"> from time to time</w:t>
      </w:r>
      <w:r w:rsidR="00651C4D" w:rsidRPr="008444D9">
        <w:rPr>
          <w:rFonts w:ascii="Verdana" w:hAnsi="Verdana" w:cs="Arial"/>
          <w:sz w:val="20"/>
          <w:szCs w:val="20"/>
        </w:rPr>
        <w:t xml:space="preserve">; (iv) these </w:t>
      </w:r>
      <w:r w:rsidR="00F43DA4" w:rsidRPr="008444D9">
        <w:rPr>
          <w:rFonts w:ascii="Verdana" w:hAnsi="Verdana" w:cs="Arial"/>
          <w:sz w:val="20"/>
          <w:szCs w:val="20"/>
        </w:rPr>
        <w:t xml:space="preserve">Standard </w:t>
      </w:r>
      <w:r w:rsidR="00651C4D" w:rsidRPr="008444D9">
        <w:rPr>
          <w:rFonts w:ascii="Verdana" w:hAnsi="Verdana" w:cs="Arial"/>
          <w:sz w:val="20"/>
          <w:szCs w:val="20"/>
        </w:rPr>
        <w:t>Terms</w:t>
      </w:r>
      <w:r w:rsidR="00951EA2" w:rsidRPr="008444D9">
        <w:rPr>
          <w:rFonts w:ascii="Verdana" w:hAnsi="Verdana" w:cs="Arial"/>
          <w:sz w:val="20"/>
          <w:szCs w:val="20"/>
        </w:rPr>
        <w:t xml:space="preserve"> including any riders, addendum, schedule or exhibits added to </w:t>
      </w:r>
      <w:r w:rsidR="00D77993" w:rsidRPr="008444D9">
        <w:rPr>
          <w:rFonts w:ascii="Verdana" w:hAnsi="Verdana" w:cs="Arial"/>
          <w:sz w:val="20"/>
          <w:szCs w:val="20"/>
        </w:rPr>
        <w:t>this MSA</w:t>
      </w:r>
      <w:r w:rsidR="00651C4D" w:rsidRPr="008444D9">
        <w:rPr>
          <w:rFonts w:ascii="Verdana" w:hAnsi="Verdana" w:cs="Arial"/>
          <w:sz w:val="20"/>
          <w:szCs w:val="20"/>
        </w:rPr>
        <w:t xml:space="preserve">; </w:t>
      </w:r>
      <w:r w:rsidR="00E7610A" w:rsidRPr="008444D9">
        <w:rPr>
          <w:rFonts w:ascii="Verdana" w:hAnsi="Verdana" w:cs="Arial"/>
          <w:sz w:val="20"/>
          <w:szCs w:val="20"/>
        </w:rPr>
        <w:t xml:space="preserve">then </w:t>
      </w:r>
      <w:r w:rsidR="00085B06" w:rsidRPr="008444D9">
        <w:rPr>
          <w:rFonts w:ascii="Verdana" w:hAnsi="Verdana" w:cs="Arial"/>
          <w:sz w:val="20"/>
          <w:szCs w:val="20"/>
        </w:rPr>
        <w:t>(</w:t>
      </w:r>
      <w:r w:rsidR="00651C4D" w:rsidRPr="008444D9">
        <w:rPr>
          <w:rFonts w:ascii="Verdana" w:hAnsi="Verdana" w:cs="Arial"/>
          <w:sz w:val="20"/>
          <w:szCs w:val="20"/>
        </w:rPr>
        <w:t>v</w:t>
      </w:r>
      <w:r w:rsidR="00085B06" w:rsidRPr="008444D9">
        <w:rPr>
          <w:rFonts w:ascii="Verdana" w:hAnsi="Verdana" w:cs="Arial"/>
          <w:sz w:val="20"/>
          <w:szCs w:val="20"/>
        </w:rPr>
        <w:t>)</w:t>
      </w:r>
      <w:r w:rsidR="007B4FFA" w:rsidRPr="008444D9">
        <w:rPr>
          <w:rFonts w:ascii="Verdana" w:hAnsi="Verdana" w:cs="Arial"/>
          <w:sz w:val="20"/>
          <w:szCs w:val="20"/>
        </w:rPr>
        <w:t xml:space="preserve"> </w:t>
      </w:r>
      <w:r w:rsidR="00951EA2" w:rsidRPr="008444D9">
        <w:rPr>
          <w:rFonts w:ascii="Verdana" w:hAnsi="Verdana" w:cs="Arial"/>
          <w:sz w:val="20"/>
          <w:szCs w:val="20"/>
        </w:rPr>
        <w:t xml:space="preserve">click-through or other terms residing within the </w:t>
      </w:r>
      <w:r w:rsidR="00A133D0" w:rsidRPr="008444D9">
        <w:rPr>
          <w:rFonts w:ascii="Verdana" w:hAnsi="Verdana" w:cs="Arial"/>
          <w:sz w:val="20"/>
          <w:szCs w:val="20"/>
        </w:rPr>
        <w:t>CloudPro</w:t>
      </w:r>
      <w:r w:rsidR="00951EA2" w:rsidRPr="008444D9">
        <w:rPr>
          <w:rFonts w:ascii="Verdana" w:hAnsi="Verdana" w:cs="Arial"/>
          <w:sz w:val="20"/>
          <w:szCs w:val="20"/>
        </w:rPr>
        <w:t xml:space="preserve"> Solution</w:t>
      </w:r>
      <w:r w:rsidR="00D94104" w:rsidRPr="008444D9">
        <w:rPr>
          <w:rFonts w:ascii="Verdana" w:hAnsi="Verdana" w:cs="Arial"/>
          <w:sz w:val="20"/>
          <w:szCs w:val="20"/>
        </w:rPr>
        <w:t>.</w:t>
      </w:r>
      <w:r w:rsidR="000929F6" w:rsidRPr="008444D9">
        <w:rPr>
          <w:rFonts w:ascii="Verdana" w:hAnsi="Verdana" w:cs="Arial"/>
          <w:sz w:val="20"/>
          <w:szCs w:val="20"/>
        </w:rPr>
        <w:t xml:space="preserve">  Updates to Third Party Terms and Solution Terms during the Term will be applicable </w:t>
      </w:r>
      <w:r w:rsidR="00136F5E" w:rsidRPr="008444D9">
        <w:rPr>
          <w:rFonts w:ascii="Verdana" w:hAnsi="Verdana" w:cs="Arial"/>
          <w:sz w:val="20"/>
          <w:szCs w:val="20"/>
        </w:rPr>
        <w:t>as of the date the update is made</w:t>
      </w:r>
      <w:r w:rsidR="000929F6" w:rsidRPr="008444D9">
        <w:rPr>
          <w:rFonts w:ascii="Verdana" w:hAnsi="Verdana" w:cs="Arial"/>
          <w:sz w:val="20"/>
          <w:szCs w:val="20"/>
        </w:rPr>
        <w:t xml:space="preserve">.  </w:t>
      </w:r>
    </w:p>
    <w:p w14:paraId="4B5DD57B" w14:textId="16B6A597" w:rsidR="00866F91" w:rsidRPr="008444D9" w:rsidRDefault="00A133D0" w:rsidP="00B00C5E">
      <w:pPr>
        <w:pStyle w:val="ListParagraph"/>
        <w:numPr>
          <w:ilvl w:val="0"/>
          <w:numId w:val="1"/>
        </w:numPr>
        <w:spacing w:after="120"/>
        <w:contextualSpacing w:val="0"/>
        <w:jc w:val="both"/>
        <w:rPr>
          <w:rFonts w:ascii="Verdana" w:hAnsi="Verdana" w:cs="Arial"/>
          <w:b/>
          <w:sz w:val="20"/>
          <w:szCs w:val="20"/>
        </w:rPr>
      </w:pPr>
      <w:r w:rsidRPr="008444D9">
        <w:rPr>
          <w:rFonts w:ascii="Verdana" w:hAnsi="Verdana" w:cs="Arial"/>
          <w:b/>
          <w:sz w:val="20"/>
          <w:szCs w:val="20"/>
          <w:u w:val="single"/>
        </w:rPr>
        <w:t>CloudPro</w:t>
      </w:r>
      <w:r w:rsidR="00FB6161" w:rsidRPr="008444D9">
        <w:rPr>
          <w:rFonts w:ascii="Verdana" w:hAnsi="Verdana" w:cs="Arial"/>
          <w:b/>
          <w:sz w:val="20"/>
          <w:szCs w:val="20"/>
          <w:u w:val="single"/>
        </w:rPr>
        <w:t xml:space="preserve"> Solution</w:t>
      </w:r>
      <w:r w:rsidR="00E16444" w:rsidRPr="008444D9">
        <w:rPr>
          <w:rFonts w:ascii="Verdana" w:hAnsi="Verdana" w:cs="Arial"/>
          <w:b/>
          <w:sz w:val="20"/>
          <w:szCs w:val="20"/>
          <w:u w:val="single"/>
        </w:rPr>
        <w:t>s</w:t>
      </w:r>
      <w:r w:rsidR="007B4FFA" w:rsidRPr="008444D9">
        <w:rPr>
          <w:rFonts w:ascii="Verdana" w:hAnsi="Verdana" w:cs="Arial"/>
          <w:b/>
          <w:sz w:val="20"/>
          <w:szCs w:val="20"/>
        </w:rPr>
        <w:t>.</w:t>
      </w:r>
    </w:p>
    <w:p w14:paraId="5EE9221C" w14:textId="04FB3CFA" w:rsidR="00365B93" w:rsidRPr="008444D9" w:rsidRDefault="00866F91" w:rsidP="00B00C5E">
      <w:pPr>
        <w:pStyle w:val="ListParagraph"/>
        <w:numPr>
          <w:ilvl w:val="1"/>
          <w:numId w:val="1"/>
        </w:numPr>
        <w:spacing w:after="120"/>
        <w:ind w:left="360" w:hanging="360"/>
        <w:contextualSpacing w:val="0"/>
        <w:jc w:val="both"/>
        <w:rPr>
          <w:rFonts w:ascii="Verdana" w:hAnsi="Verdana" w:cs="Arial"/>
          <w:b/>
          <w:sz w:val="20"/>
          <w:szCs w:val="20"/>
        </w:rPr>
      </w:pPr>
      <w:r w:rsidRPr="008444D9">
        <w:rPr>
          <w:rFonts w:ascii="Verdana" w:hAnsi="Verdana" w:cs="Arial"/>
          <w:b/>
          <w:sz w:val="20"/>
          <w:szCs w:val="20"/>
        </w:rPr>
        <w:t>License Grant.</w:t>
      </w:r>
      <w:r w:rsidRPr="008444D9">
        <w:rPr>
          <w:rFonts w:ascii="Verdana" w:hAnsi="Verdana" w:cs="Arial"/>
          <w:sz w:val="20"/>
          <w:szCs w:val="20"/>
        </w:rPr>
        <w:t xml:space="preserve"> </w:t>
      </w:r>
      <w:r w:rsidR="00DD0697" w:rsidRPr="008444D9">
        <w:rPr>
          <w:rFonts w:ascii="Verdana" w:hAnsi="Verdana" w:cs="Arial"/>
          <w:sz w:val="20"/>
          <w:szCs w:val="20"/>
        </w:rPr>
        <w:t xml:space="preserve"> </w:t>
      </w:r>
      <w:r w:rsidRPr="008444D9">
        <w:rPr>
          <w:rFonts w:ascii="Verdana" w:hAnsi="Verdana" w:cs="Arial"/>
          <w:sz w:val="20"/>
          <w:szCs w:val="20"/>
        </w:rPr>
        <w:t xml:space="preserve">Subject to Customer’s compliance with </w:t>
      </w:r>
      <w:r w:rsidR="00365B93" w:rsidRPr="008444D9">
        <w:rPr>
          <w:rFonts w:ascii="Verdana" w:hAnsi="Verdana" w:cs="Arial"/>
          <w:sz w:val="20"/>
          <w:szCs w:val="20"/>
        </w:rPr>
        <w:t>the Agreement</w:t>
      </w:r>
      <w:r w:rsidRPr="008444D9">
        <w:rPr>
          <w:rFonts w:ascii="Verdana" w:hAnsi="Verdana" w:cs="Arial"/>
          <w:sz w:val="20"/>
          <w:szCs w:val="20"/>
        </w:rPr>
        <w:t xml:space="preserve">, including payment of all </w:t>
      </w:r>
      <w:r w:rsidR="00365B93" w:rsidRPr="008444D9">
        <w:rPr>
          <w:rFonts w:ascii="Verdana" w:hAnsi="Verdana" w:cs="Arial"/>
          <w:sz w:val="20"/>
          <w:szCs w:val="20"/>
        </w:rPr>
        <w:t>Charges</w:t>
      </w:r>
      <w:r w:rsidRPr="008444D9">
        <w:rPr>
          <w:rFonts w:ascii="Verdana" w:hAnsi="Verdana" w:cs="Arial"/>
          <w:sz w:val="20"/>
          <w:szCs w:val="20"/>
        </w:rPr>
        <w:t xml:space="preserve"> due hereunder, </w:t>
      </w:r>
      <w:r w:rsidR="00A133D0" w:rsidRPr="008444D9">
        <w:rPr>
          <w:rFonts w:ascii="Verdana" w:hAnsi="Verdana" w:cs="Arial"/>
          <w:sz w:val="20"/>
          <w:szCs w:val="20"/>
        </w:rPr>
        <w:t>CloudPro</w:t>
      </w:r>
      <w:r w:rsidRPr="008444D9">
        <w:rPr>
          <w:rFonts w:ascii="Verdana" w:hAnsi="Verdana" w:cs="Arial"/>
          <w:sz w:val="20"/>
          <w:szCs w:val="20"/>
        </w:rPr>
        <w:t xml:space="preserve"> grants to Customer a revocable, limited, non-ex</w:t>
      </w:r>
      <w:r w:rsidR="00E367C2" w:rsidRPr="008444D9">
        <w:rPr>
          <w:rFonts w:ascii="Verdana" w:hAnsi="Verdana" w:cs="Arial"/>
          <w:sz w:val="20"/>
          <w:szCs w:val="20"/>
        </w:rPr>
        <w:t>clusive, non-transferable L</w:t>
      </w:r>
      <w:r w:rsidRPr="008444D9">
        <w:rPr>
          <w:rFonts w:ascii="Verdana" w:hAnsi="Verdana" w:cs="Arial"/>
          <w:sz w:val="20"/>
          <w:szCs w:val="20"/>
        </w:rPr>
        <w:t xml:space="preserve">icense to use the </w:t>
      </w:r>
      <w:r w:rsidR="00A133D0" w:rsidRPr="008444D9">
        <w:rPr>
          <w:rFonts w:ascii="Verdana" w:hAnsi="Verdana" w:cs="Arial"/>
          <w:sz w:val="20"/>
          <w:szCs w:val="20"/>
        </w:rPr>
        <w:t>CloudPro</w:t>
      </w:r>
      <w:r w:rsidR="00FB6161" w:rsidRPr="008444D9">
        <w:rPr>
          <w:rFonts w:ascii="Verdana" w:hAnsi="Verdana" w:cs="Arial"/>
          <w:sz w:val="20"/>
          <w:szCs w:val="20"/>
        </w:rPr>
        <w:t xml:space="preserve"> Solution</w:t>
      </w:r>
      <w:r w:rsidRPr="008444D9">
        <w:rPr>
          <w:rFonts w:ascii="Verdana" w:hAnsi="Verdana" w:cs="Arial"/>
          <w:sz w:val="20"/>
          <w:szCs w:val="20"/>
        </w:rPr>
        <w:t xml:space="preserve"> </w:t>
      </w:r>
      <w:r w:rsidR="00C45246" w:rsidRPr="008444D9">
        <w:rPr>
          <w:rFonts w:ascii="Verdana" w:hAnsi="Verdana" w:cs="Arial"/>
          <w:sz w:val="20"/>
          <w:szCs w:val="20"/>
        </w:rPr>
        <w:t>according to</w:t>
      </w:r>
      <w:r w:rsidRPr="008444D9">
        <w:rPr>
          <w:rFonts w:ascii="Verdana" w:hAnsi="Verdana" w:cs="Arial"/>
          <w:sz w:val="20"/>
          <w:szCs w:val="20"/>
        </w:rPr>
        <w:t xml:space="preserve"> the License Metric specified in the applicable Order solely in connection with Customer’s internal business operations and data processed by Customer’s Users for the Term</w:t>
      </w:r>
      <w:r w:rsidR="00F43DA4" w:rsidRPr="008444D9">
        <w:rPr>
          <w:rFonts w:ascii="Verdana" w:hAnsi="Verdana" w:cs="Arial"/>
          <w:sz w:val="20"/>
          <w:szCs w:val="20"/>
        </w:rPr>
        <w:t xml:space="preserve"> specified in the Order</w:t>
      </w:r>
      <w:r w:rsidRPr="008444D9">
        <w:rPr>
          <w:rFonts w:ascii="Verdana" w:hAnsi="Verdana" w:cs="Arial"/>
          <w:sz w:val="20"/>
          <w:szCs w:val="20"/>
        </w:rPr>
        <w:t xml:space="preserve">. </w:t>
      </w:r>
    </w:p>
    <w:p w14:paraId="42891804" w14:textId="10F587BA" w:rsidR="00B43D7B" w:rsidRPr="008444D9" w:rsidRDefault="00B43D7B" w:rsidP="00B00C5E">
      <w:pPr>
        <w:pStyle w:val="ListParagraph"/>
        <w:numPr>
          <w:ilvl w:val="2"/>
          <w:numId w:val="1"/>
        </w:numPr>
        <w:spacing w:after="120"/>
        <w:ind w:left="900"/>
        <w:contextualSpacing w:val="0"/>
        <w:jc w:val="both"/>
        <w:rPr>
          <w:rFonts w:ascii="Verdana" w:hAnsi="Verdana" w:cs="Arial"/>
          <w:b/>
          <w:sz w:val="20"/>
          <w:szCs w:val="20"/>
        </w:rPr>
      </w:pPr>
      <w:r w:rsidRPr="008444D9">
        <w:rPr>
          <w:rFonts w:ascii="Verdana" w:hAnsi="Verdana" w:cs="Arial"/>
          <w:b/>
          <w:sz w:val="20"/>
          <w:szCs w:val="20"/>
        </w:rPr>
        <w:t>Online Services.</w:t>
      </w:r>
      <w:r w:rsidRPr="008444D9">
        <w:rPr>
          <w:rFonts w:ascii="Verdana" w:hAnsi="Verdana" w:cs="Arial"/>
          <w:sz w:val="20"/>
          <w:szCs w:val="20"/>
        </w:rPr>
        <w:t xml:space="preserve"> </w:t>
      </w:r>
      <w:r w:rsidR="00DD0697" w:rsidRPr="008444D9">
        <w:rPr>
          <w:rFonts w:ascii="Verdana" w:hAnsi="Verdana" w:cs="Arial"/>
          <w:sz w:val="20"/>
          <w:szCs w:val="20"/>
        </w:rPr>
        <w:t xml:space="preserve"> </w:t>
      </w:r>
      <w:r w:rsidRPr="008444D9">
        <w:rPr>
          <w:rFonts w:ascii="Verdana" w:hAnsi="Verdana" w:cs="Arial"/>
          <w:sz w:val="20"/>
          <w:szCs w:val="20"/>
        </w:rPr>
        <w:t xml:space="preserve">Online Services are licensed </w:t>
      </w:r>
      <w:r w:rsidR="00FE6E19" w:rsidRPr="008444D9">
        <w:rPr>
          <w:rFonts w:ascii="Verdana" w:hAnsi="Verdana" w:cs="Arial"/>
          <w:sz w:val="20"/>
          <w:szCs w:val="20"/>
        </w:rPr>
        <w:t>according to</w:t>
      </w:r>
      <w:r w:rsidR="003A2E2D" w:rsidRPr="008444D9">
        <w:rPr>
          <w:rFonts w:ascii="Verdana" w:hAnsi="Verdana" w:cs="Arial"/>
          <w:sz w:val="20"/>
          <w:szCs w:val="20"/>
        </w:rPr>
        <w:t xml:space="preserve"> the License Metric </w:t>
      </w:r>
      <w:r w:rsidR="00C45246" w:rsidRPr="008444D9">
        <w:rPr>
          <w:rFonts w:ascii="Verdana" w:hAnsi="Verdana" w:cs="Arial"/>
          <w:sz w:val="20"/>
          <w:szCs w:val="20"/>
        </w:rPr>
        <w:t xml:space="preserve">in </w:t>
      </w:r>
      <w:r w:rsidR="003A2E2D" w:rsidRPr="008444D9">
        <w:rPr>
          <w:rFonts w:ascii="Verdana" w:hAnsi="Verdana" w:cs="Arial"/>
          <w:sz w:val="20"/>
          <w:szCs w:val="20"/>
        </w:rPr>
        <w:t xml:space="preserve">Subsection </w:t>
      </w:r>
      <w:r w:rsidR="00337B6C" w:rsidRPr="008444D9">
        <w:rPr>
          <w:rFonts w:ascii="Verdana" w:hAnsi="Verdana" w:cs="Arial"/>
          <w:sz w:val="20"/>
          <w:szCs w:val="20"/>
        </w:rPr>
        <w:t>2.3</w:t>
      </w:r>
      <w:r w:rsidRPr="008444D9">
        <w:rPr>
          <w:rFonts w:ascii="Verdana" w:hAnsi="Verdana" w:cs="Arial"/>
          <w:sz w:val="20"/>
          <w:szCs w:val="20"/>
        </w:rPr>
        <w:t>.  S</w:t>
      </w:r>
      <w:r w:rsidR="00866F91" w:rsidRPr="008444D9">
        <w:rPr>
          <w:rFonts w:ascii="Verdana" w:hAnsi="Verdana" w:cs="Arial"/>
          <w:sz w:val="20"/>
          <w:szCs w:val="20"/>
        </w:rPr>
        <w:t>ubject to the License Metric</w:t>
      </w:r>
      <w:r w:rsidR="00D10EDA" w:rsidRPr="008444D9">
        <w:rPr>
          <w:rFonts w:ascii="Verdana" w:hAnsi="Verdana" w:cs="Arial"/>
          <w:sz w:val="20"/>
          <w:szCs w:val="20"/>
        </w:rPr>
        <w:t xml:space="preserve"> and quantity specified on the Order</w:t>
      </w:r>
      <w:r w:rsidR="00866F91" w:rsidRPr="008444D9">
        <w:rPr>
          <w:rFonts w:ascii="Verdana" w:hAnsi="Verdana" w:cs="Arial"/>
          <w:sz w:val="20"/>
          <w:szCs w:val="20"/>
        </w:rPr>
        <w:t>, Users may access the Online Services and display and reproduce the Documentation (including by printing the electronic version) as reasonably required to permit the Users to exercise the</w:t>
      </w:r>
      <w:r w:rsidR="00192ED9" w:rsidRPr="008444D9">
        <w:rPr>
          <w:rFonts w:ascii="Verdana" w:hAnsi="Verdana" w:cs="Arial"/>
          <w:sz w:val="20"/>
          <w:szCs w:val="20"/>
        </w:rPr>
        <w:t xml:space="preserve"> License</w:t>
      </w:r>
      <w:r w:rsidR="00866F91" w:rsidRPr="008444D9">
        <w:rPr>
          <w:rFonts w:ascii="Verdana" w:hAnsi="Verdana" w:cs="Arial"/>
          <w:sz w:val="20"/>
          <w:szCs w:val="20"/>
        </w:rPr>
        <w:t xml:space="preserve"> rights. </w:t>
      </w:r>
      <w:r w:rsidR="00DA0505" w:rsidRPr="008444D9">
        <w:rPr>
          <w:rFonts w:ascii="Verdana" w:hAnsi="Verdana" w:cs="Arial"/>
          <w:sz w:val="20"/>
          <w:szCs w:val="20"/>
        </w:rPr>
        <w:t xml:space="preserve"> </w:t>
      </w:r>
      <w:r w:rsidR="00EF7E05" w:rsidRPr="008444D9">
        <w:rPr>
          <w:rFonts w:ascii="Verdana" w:hAnsi="Verdana" w:cs="Arial"/>
          <w:sz w:val="20"/>
          <w:szCs w:val="20"/>
        </w:rPr>
        <w:t xml:space="preserve">Customer may display and print reasonable portions of the information received from the Online Services for internal business purposes only.  </w:t>
      </w:r>
      <w:r w:rsidR="00DA0505" w:rsidRPr="008444D9">
        <w:rPr>
          <w:rFonts w:ascii="Verdana" w:hAnsi="Verdana" w:cs="Arial"/>
          <w:sz w:val="20"/>
          <w:szCs w:val="20"/>
        </w:rPr>
        <w:t xml:space="preserve">Maintenance is included with Online Services.  </w:t>
      </w:r>
    </w:p>
    <w:p w14:paraId="4A34F3CF" w14:textId="62B74597" w:rsidR="004F759A" w:rsidRPr="008444D9" w:rsidRDefault="00B43D7B" w:rsidP="00B00C5E">
      <w:pPr>
        <w:pStyle w:val="ListParagraph"/>
        <w:numPr>
          <w:ilvl w:val="2"/>
          <w:numId w:val="1"/>
        </w:numPr>
        <w:spacing w:after="120"/>
        <w:ind w:left="900"/>
        <w:contextualSpacing w:val="0"/>
        <w:jc w:val="both"/>
        <w:rPr>
          <w:rFonts w:ascii="Verdana" w:hAnsi="Verdana" w:cs="Arial"/>
          <w:b/>
          <w:sz w:val="20"/>
          <w:szCs w:val="20"/>
        </w:rPr>
      </w:pPr>
      <w:bookmarkStart w:id="0" w:name="_Ref479603854"/>
      <w:r w:rsidRPr="008444D9">
        <w:rPr>
          <w:rFonts w:ascii="Verdana" w:hAnsi="Verdana" w:cs="Arial"/>
          <w:b/>
          <w:sz w:val="20"/>
          <w:szCs w:val="20"/>
        </w:rPr>
        <w:t>In-House Software.</w:t>
      </w:r>
      <w:r w:rsidRPr="008444D9">
        <w:rPr>
          <w:rFonts w:ascii="Verdana" w:hAnsi="Verdana" w:cs="Arial"/>
          <w:sz w:val="20"/>
          <w:szCs w:val="20"/>
        </w:rPr>
        <w:t xml:space="preserve">  Subject</w:t>
      </w:r>
      <w:r w:rsidR="00866F91" w:rsidRPr="008444D9">
        <w:rPr>
          <w:rFonts w:ascii="Verdana" w:hAnsi="Verdana" w:cs="Arial"/>
          <w:sz w:val="20"/>
          <w:szCs w:val="20"/>
        </w:rPr>
        <w:t xml:space="preserve"> to the License Metric</w:t>
      </w:r>
      <w:r w:rsidR="00D10EDA" w:rsidRPr="008444D9">
        <w:rPr>
          <w:rFonts w:ascii="Verdana" w:hAnsi="Verdana" w:cs="Arial"/>
          <w:sz w:val="20"/>
          <w:szCs w:val="20"/>
        </w:rPr>
        <w:t xml:space="preserve"> and quantity </w:t>
      </w:r>
      <w:r w:rsidR="00866F91" w:rsidRPr="008444D9">
        <w:rPr>
          <w:rFonts w:ascii="Verdana" w:hAnsi="Verdana" w:cs="Arial"/>
          <w:sz w:val="20"/>
          <w:szCs w:val="20"/>
        </w:rPr>
        <w:t xml:space="preserve">specified on the Order, </w:t>
      </w:r>
      <w:r w:rsidRPr="008444D9">
        <w:rPr>
          <w:rFonts w:ascii="Verdana" w:hAnsi="Verdana" w:cs="Arial"/>
          <w:sz w:val="20"/>
          <w:szCs w:val="20"/>
        </w:rPr>
        <w:t>the L</w:t>
      </w:r>
      <w:r w:rsidR="00866F91" w:rsidRPr="008444D9">
        <w:rPr>
          <w:rFonts w:ascii="Verdana" w:hAnsi="Verdana" w:cs="Arial"/>
          <w:sz w:val="20"/>
          <w:szCs w:val="20"/>
        </w:rPr>
        <w:t xml:space="preserve">icense </w:t>
      </w:r>
      <w:r w:rsidRPr="008444D9">
        <w:rPr>
          <w:rFonts w:ascii="Verdana" w:hAnsi="Verdana" w:cs="Arial"/>
          <w:sz w:val="20"/>
          <w:szCs w:val="20"/>
        </w:rPr>
        <w:t xml:space="preserve">for In-House Software </w:t>
      </w:r>
      <w:r w:rsidR="00866F91" w:rsidRPr="008444D9">
        <w:rPr>
          <w:rFonts w:ascii="Verdana" w:hAnsi="Verdana" w:cs="Arial"/>
          <w:sz w:val="20"/>
          <w:szCs w:val="20"/>
        </w:rPr>
        <w:t>shall permit Customer to (i) install and use applications solely on a designated number of servers, workstations, or computers set forth on an Order; (ii) reproduce a single copy of the In-House Software solely as reasonably necessary for customary back-up and disaster recovery purposes; and (iii) display and reproduce the Documentation (including by printing the electronic ver</w:t>
      </w:r>
      <w:r w:rsidR="00FE6E19" w:rsidRPr="008444D9">
        <w:rPr>
          <w:rFonts w:ascii="Verdana" w:hAnsi="Verdana" w:cs="Arial"/>
          <w:sz w:val="20"/>
          <w:szCs w:val="20"/>
        </w:rPr>
        <w:t xml:space="preserve">sion) as reasonably required </w:t>
      </w:r>
      <w:r w:rsidR="00866F91" w:rsidRPr="008444D9">
        <w:rPr>
          <w:rFonts w:ascii="Verdana" w:hAnsi="Verdana" w:cs="Arial"/>
          <w:sz w:val="20"/>
          <w:szCs w:val="20"/>
        </w:rPr>
        <w:t>to exercise the rights ex</w:t>
      </w:r>
      <w:r w:rsidR="00F43DA4" w:rsidRPr="008444D9">
        <w:rPr>
          <w:rFonts w:ascii="Verdana" w:hAnsi="Verdana" w:cs="Arial"/>
          <w:sz w:val="20"/>
          <w:szCs w:val="20"/>
        </w:rPr>
        <w:t>pressly granted in this S</w:t>
      </w:r>
      <w:r w:rsidR="002B32D2" w:rsidRPr="008444D9">
        <w:rPr>
          <w:rFonts w:ascii="Verdana" w:hAnsi="Verdana" w:cs="Arial"/>
          <w:sz w:val="20"/>
          <w:szCs w:val="20"/>
        </w:rPr>
        <w:t>ubs</w:t>
      </w:r>
      <w:r w:rsidR="00F43DA4" w:rsidRPr="008444D9">
        <w:rPr>
          <w:rFonts w:ascii="Verdana" w:hAnsi="Verdana" w:cs="Arial"/>
          <w:sz w:val="20"/>
          <w:szCs w:val="20"/>
        </w:rPr>
        <w:t>ection</w:t>
      </w:r>
      <w:r w:rsidR="002B32D2" w:rsidRPr="008444D9">
        <w:rPr>
          <w:rFonts w:ascii="Verdana" w:hAnsi="Verdana" w:cs="Arial"/>
          <w:sz w:val="20"/>
          <w:szCs w:val="20"/>
        </w:rPr>
        <w:t xml:space="preserve"> </w:t>
      </w:r>
      <w:r w:rsidR="002B32D2" w:rsidRPr="008444D9">
        <w:rPr>
          <w:rFonts w:ascii="Verdana" w:hAnsi="Verdana" w:cs="Arial"/>
          <w:sz w:val="20"/>
          <w:szCs w:val="20"/>
        </w:rPr>
        <w:fldChar w:fldCharType="begin"/>
      </w:r>
      <w:r w:rsidR="002B32D2" w:rsidRPr="008444D9">
        <w:rPr>
          <w:rFonts w:ascii="Verdana" w:hAnsi="Verdana" w:cs="Arial"/>
          <w:sz w:val="20"/>
          <w:szCs w:val="20"/>
        </w:rPr>
        <w:instrText xml:space="preserve"> REF _Ref479603854 \r \h </w:instrText>
      </w:r>
      <w:r w:rsidR="004A6F07" w:rsidRPr="008444D9">
        <w:rPr>
          <w:rFonts w:ascii="Verdana" w:hAnsi="Verdana" w:cs="Arial"/>
          <w:sz w:val="20"/>
          <w:szCs w:val="20"/>
        </w:rPr>
        <w:instrText xml:space="preserve"> \* MERGEFORMAT </w:instrText>
      </w:r>
      <w:r w:rsidR="002B32D2" w:rsidRPr="008444D9">
        <w:rPr>
          <w:rFonts w:ascii="Verdana" w:hAnsi="Verdana" w:cs="Arial"/>
          <w:sz w:val="20"/>
          <w:szCs w:val="20"/>
        </w:rPr>
      </w:r>
      <w:r w:rsidR="002B32D2" w:rsidRPr="008444D9">
        <w:rPr>
          <w:rFonts w:ascii="Verdana" w:hAnsi="Verdana" w:cs="Arial"/>
          <w:sz w:val="20"/>
          <w:szCs w:val="20"/>
        </w:rPr>
        <w:fldChar w:fldCharType="separate"/>
      </w:r>
      <w:r w:rsidR="006C1A50">
        <w:rPr>
          <w:rFonts w:ascii="Verdana" w:hAnsi="Verdana" w:cs="Arial"/>
          <w:sz w:val="20"/>
          <w:szCs w:val="20"/>
        </w:rPr>
        <w:t>2.1.2</w:t>
      </w:r>
      <w:r w:rsidR="002B32D2" w:rsidRPr="008444D9">
        <w:rPr>
          <w:rFonts w:ascii="Verdana" w:hAnsi="Verdana" w:cs="Arial"/>
          <w:sz w:val="20"/>
          <w:szCs w:val="20"/>
        </w:rPr>
        <w:fldChar w:fldCharType="end"/>
      </w:r>
      <w:r w:rsidR="00192ED9" w:rsidRPr="008444D9">
        <w:rPr>
          <w:rFonts w:ascii="Verdana" w:hAnsi="Verdana" w:cs="Arial"/>
          <w:sz w:val="20"/>
          <w:szCs w:val="20"/>
        </w:rPr>
        <w:t xml:space="preserve">.  </w:t>
      </w:r>
      <w:r w:rsidR="00DA0505" w:rsidRPr="008444D9">
        <w:rPr>
          <w:rFonts w:ascii="Verdana" w:hAnsi="Verdana" w:cs="Arial"/>
          <w:sz w:val="20"/>
          <w:szCs w:val="20"/>
        </w:rPr>
        <w:t xml:space="preserve">Maintenance can be purchased separately on a </w:t>
      </w:r>
      <w:r w:rsidR="00063375" w:rsidRPr="008444D9">
        <w:rPr>
          <w:rFonts w:ascii="Verdana" w:hAnsi="Verdana" w:cs="Arial"/>
          <w:sz w:val="20"/>
          <w:szCs w:val="20"/>
        </w:rPr>
        <w:t>s</w:t>
      </w:r>
      <w:r w:rsidR="00DA0505" w:rsidRPr="008444D9">
        <w:rPr>
          <w:rFonts w:ascii="Verdana" w:hAnsi="Verdana" w:cs="Arial"/>
          <w:sz w:val="20"/>
          <w:szCs w:val="20"/>
        </w:rPr>
        <w:t xml:space="preserve">ubscription basis for In-House Software.  </w:t>
      </w:r>
      <w:bookmarkEnd w:id="0"/>
    </w:p>
    <w:p w14:paraId="53074B51" w14:textId="77777777" w:rsidR="00A76E96" w:rsidRPr="008444D9" w:rsidRDefault="003A2E2D" w:rsidP="00B00C5E">
      <w:pPr>
        <w:pStyle w:val="ListParagraph"/>
        <w:numPr>
          <w:ilvl w:val="1"/>
          <w:numId w:val="15"/>
        </w:numPr>
        <w:spacing w:after="120"/>
        <w:contextualSpacing w:val="0"/>
        <w:jc w:val="both"/>
        <w:rPr>
          <w:rFonts w:ascii="Verdana" w:hAnsi="Verdana" w:cs="Arial"/>
          <w:sz w:val="20"/>
          <w:szCs w:val="20"/>
        </w:rPr>
      </w:pPr>
      <w:r w:rsidRPr="008444D9">
        <w:rPr>
          <w:rFonts w:ascii="Verdana" w:hAnsi="Verdana" w:cs="Arial"/>
          <w:b/>
          <w:sz w:val="20"/>
          <w:szCs w:val="20"/>
        </w:rPr>
        <w:t>Users</w:t>
      </w:r>
      <w:r w:rsidR="00B9754A" w:rsidRPr="008444D9">
        <w:rPr>
          <w:rFonts w:ascii="Verdana" w:hAnsi="Verdana" w:cs="Arial"/>
          <w:b/>
          <w:sz w:val="20"/>
          <w:szCs w:val="20"/>
        </w:rPr>
        <w:t>.</w:t>
      </w:r>
      <w:r w:rsidR="00B43D7B" w:rsidRPr="008444D9">
        <w:rPr>
          <w:rFonts w:ascii="Verdana" w:hAnsi="Verdana" w:cs="Arial"/>
          <w:sz w:val="20"/>
          <w:szCs w:val="20"/>
        </w:rPr>
        <w:t xml:space="preserve"> </w:t>
      </w:r>
      <w:r w:rsidRPr="008444D9">
        <w:rPr>
          <w:rFonts w:ascii="Verdana" w:hAnsi="Verdana" w:cs="Arial"/>
          <w:sz w:val="20"/>
          <w:szCs w:val="20"/>
        </w:rPr>
        <w:t xml:space="preserve"> As specified on the Order, the License may be restricted to a specific number of Users</w:t>
      </w:r>
      <w:r w:rsidR="00A76E96" w:rsidRPr="008444D9">
        <w:rPr>
          <w:rFonts w:ascii="Verdana" w:hAnsi="Verdana" w:cs="Arial"/>
          <w:sz w:val="20"/>
          <w:szCs w:val="20"/>
        </w:rPr>
        <w:t xml:space="preserve">. </w:t>
      </w:r>
      <w:r w:rsidRPr="008444D9">
        <w:rPr>
          <w:rFonts w:ascii="Verdana" w:hAnsi="Verdana" w:cs="Arial"/>
          <w:sz w:val="20"/>
          <w:szCs w:val="20"/>
        </w:rPr>
        <w:t xml:space="preserve"> </w:t>
      </w:r>
      <w:r w:rsidR="00A76E96" w:rsidRPr="008444D9">
        <w:rPr>
          <w:rFonts w:ascii="Verdana" w:hAnsi="Verdana" w:cs="Arial"/>
          <w:sz w:val="20"/>
          <w:szCs w:val="20"/>
        </w:rPr>
        <w:t>Each User</w:t>
      </w:r>
      <w:r w:rsidRPr="008444D9">
        <w:rPr>
          <w:rFonts w:ascii="Verdana" w:hAnsi="Verdana" w:cs="Arial"/>
          <w:sz w:val="20"/>
          <w:szCs w:val="20"/>
        </w:rPr>
        <w:t xml:space="preserve"> must be </w:t>
      </w:r>
      <w:r w:rsidR="00A76E96" w:rsidRPr="008444D9">
        <w:rPr>
          <w:rFonts w:ascii="Verdana" w:hAnsi="Verdana" w:cs="Arial"/>
          <w:sz w:val="20"/>
          <w:szCs w:val="20"/>
        </w:rPr>
        <w:t>assigned</w:t>
      </w:r>
      <w:r w:rsidRPr="008444D9">
        <w:rPr>
          <w:rFonts w:ascii="Verdana" w:hAnsi="Verdana" w:cs="Arial"/>
          <w:sz w:val="20"/>
          <w:szCs w:val="20"/>
        </w:rPr>
        <w:t xml:space="preserve"> a Login which may only be used by one (1) individual.  Users are not permitted to share any Logins among multiple individuals or with any unauthorized users.  Customer is responsible for maintaining the confidentiality of all Login information on behalf of its Users.  </w:t>
      </w:r>
      <w:bookmarkStart w:id="1" w:name="_Ref479670796"/>
    </w:p>
    <w:p w14:paraId="1127F113" w14:textId="144A13BF" w:rsidR="00B9754A" w:rsidRPr="008444D9" w:rsidRDefault="007A7331" w:rsidP="00B00C5E">
      <w:pPr>
        <w:pStyle w:val="ListParagraph"/>
        <w:numPr>
          <w:ilvl w:val="1"/>
          <w:numId w:val="15"/>
        </w:numPr>
        <w:spacing w:after="120"/>
        <w:contextualSpacing w:val="0"/>
        <w:jc w:val="both"/>
        <w:rPr>
          <w:rFonts w:ascii="Verdana" w:hAnsi="Verdana" w:cs="Arial"/>
          <w:sz w:val="20"/>
          <w:szCs w:val="20"/>
        </w:rPr>
      </w:pPr>
      <w:r w:rsidRPr="008444D9">
        <w:rPr>
          <w:rFonts w:ascii="Verdana" w:hAnsi="Verdana" w:cs="Arial"/>
          <w:b/>
          <w:sz w:val="20"/>
          <w:szCs w:val="20"/>
        </w:rPr>
        <w:lastRenderedPageBreak/>
        <w:t>License</w:t>
      </w:r>
      <w:r w:rsidRPr="008444D9">
        <w:rPr>
          <w:rFonts w:ascii="Verdana" w:hAnsi="Verdana" w:cs="Arial"/>
          <w:sz w:val="20"/>
          <w:szCs w:val="20"/>
        </w:rPr>
        <w:t xml:space="preserve"> </w:t>
      </w:r>
      <w:r w:rsidRPr="008444D9">
        <w:rPr>
          <w:rFonts w:ascii="Verdana" w:hAnsi="Verdana" w:cs="Arial"/>
          <w:b/>
          <w:sz w:val="20"/>
          <w:szCs w:val="20"/>
        </w:rPr>
        <w:t xml:space="preserve">Metric. </w:t>
      </w:r>
      <w:r w:rsidR="00B9754A" w:rsidRPr="008444D9">
        <w:rPr>
          <w:rFonts w:ascii="Verdana" w:hAnsi="Verdana" w:cs="Arial"/>
          <w:b/>
          <w:sz w:val="20"/>
          <w:szCs w:val="20"/>
        </w:rPr>
        <w:t xml:space="preserve"> </w:t>
      </w:r>
      <w:r w:rsidR="00FC2D54" w:rsidRPr="008444D9">
        <w:rPr>
          <w:rFonts w:ascii="Verdana" w:hAnsi="Verdana" w:cs="Arial"/>
          <w:sz w:val="20"/>
          <w:szCs w:val="20"/>
        </w:rPr>
        <w:t>Use of and access to t</w:t>
      </w:r>
      <w:r w:rsidR="00B9754A" w:rsidRPr="008444D9">
        <w:rPr>
          <w:rFonts w:ascii="Verdana" w:hAnsi="Verdana" w:cs="Arial"/>
          <w:sz w:val="20"/>
          <w:szCs w:val="20"/>
        </w:rPr>
        <w:t xml:space="preserve">he </w:t>
      </w:r>
      <w:r w:rsidR="00A133D0" w:rsidRPr="008444D9">
        <w:rPr>
          <w:rFonts w:ascii="Verdana" w:hAnsi="Verdana" w:cs="Arial"/>
          <w:sz w:val="20"/>
          <w:szCs w:val="20"/>
        </w:rPr>
        <w:t>CloudPro</w:t>
      </w:r>
      <w:r w:rsidR="00FB6161" w:rsidRPr="008444D9">
        <w:rPr>
          <w:rFonts w:ascii="Verdana" w:hAnsi="Verdana" w:cs="Arial"/>
          <w:sz w:val="20"/>
          <w:szCs w:val="20"/>
        </w:rPr>
        <w:t xml:space="preserve"> Solution</w:t>
      </w:r>
      <w:r w:rsidR="00C1110F" w:rsidRPr="008444D9">
        <w:rPr>
          <w:rFonts w:ascii="Verdana" w:hAnsi="Verdana" w:cs="Arial"/>
          <w:sz w:val="20"/>
          <w:szCs w:val="20"/>
        </w:rPr>
        <w:t>s</w:t>
      </w:r>
      <w:r w:rsidR="00B9754A" w:rsidRPr="008444D9">
        <w:rPr>
          <w:rFonts w:ascii="Verdana" w:hAnsi="Verdana" w:cs="Arial"/>
          <w:sz w:val="20"/>
          <w:szCs w:val="20"/>
        </w:rPr>
        <w:t xml:space="preserve"> </w:t>
      </w:r>
      <w:r w:rsidR="00FC2D54" w:rsidRPr="008444D9">
        <w:rPr>
          <w:rFonts w:ascii="Verdana" w:hAnsi="Verdana" w:cs="Arial"/>
          <w:sz w:val="20"/>
          <w:szCs w:val="20"/>
        </w:rPr>
        <w:t>is limited to</w:t>
      </w:r>
      <w:r w:rsidR="00D10EDA" w:rsidRPr="008444D9">
        <w:rPr>
          <w:rFonts w:ascii="Verdana" w:hAnsi="Verdana" w:cs="Arial"/>
          <w:sz w:val="20"/>
          <w:szCs w:val="20"/>
        </w:rPr>
        <w:t>,</w:t>
      </w:r>
      <w:r w:rsidR="00FC2D54" w:rsidRPr="008444D9">
        <w:rPr>
          <w:rFonts w:ascii="Verdana" w:hAnsi="Verdana" w:cs="Arial"/>
          <w:sz w:val="20"/>
          <w:szCs w:val="20"/>
        </w:rPr>
        <w:t xml:space="preserve"> </w:t>
      </w:r>
      <w:r w:rsidR="00A76E96" w:rsidRPr="008444D9">
        <w:rPr>
          <w:rFonts w:ascii="Verdana" w:hAnsi="Verdana" w:cs="Arial"/>
          <w:sz w:val="20"/>
          <w:szCs w:val="20"/>
        </w:rPr>
        <w:t>and Charges will reflect</w:t>
      </w:r>
      <w:r w:rsidR="00D10EDA" w:rsidRPr="008444D9">
        <w:rPr>
          <w:rFonts w:ascii="Verdana" w:hAnsi="Verdana" w:cs="Arial"/>
          <w:sz w:val="20"/>
          <w:szCs w:val="20"/>
        </w:rPr>
        <w:t>,</w:t>
      </w:r>
      <w:r w:rsidR="00A76E96" w:rsidRPr="008444D9">
        <w:rPr>
          <w:rFonts w:ascii="Verdana" w:hAnsi="Verdana" w:cs="Arial"/>
          <w:sz w:val="20"/>
          <w:szCs w:val="20"/>
        </w:rPr>
        <w:t xml:space="preserve"> </w:t>
      </w:r>
      <w:r w:rsidR="00FC2D54" w:rsidRPr="008444D9">
        <w:rPr>
          <w:rFonts w:ascii="Verdana" w:hAnsi="Verdana" w:cs="Arial"/>
          <w:sz w:val="20"/>
          <w:szCs w:val="20"/>
        </w:rPr>
        <w:t>the License Metric</w:t>
      </w:r>
      <w:r w:rsidR="00B9754A" w:rsidRPr="008444D9">
        <w:rPr>
          <w:rFonts w:ascii="Verdana" w:hAnsi="Verdana" w:cs="Arial"/>
          <w:sz w:val="20"/>
          <w:szCs w:val="20"/>
        </w:rPr>
        <w:t xml:space="preserve">.  Customer </w:t>
      </w:r>
      <w:r w:rsidR="00D10EDA" w:rsidRPr="008444D9">
        <w:rPr>
          <w:rFonts w:ascii="Verdana" w:hAnsi="Verdana" w:cs="Arial"/>
          <w:sz w:val="20"/>
          <w:szCs w:val="20"/>
        </w:rPr>
        <w:t xml:space="preserve">must purchase additional quantities, at then current rates, </w:t>
      </w:r>
      <w:r w:rsidR="00B9754A" w:rsidRPr="008444D9">
        <w:rPr>
          <w:rFonts w:ascii="Verdana" w:hAnsi="Verdana" w:cs="Arial"/>
          <w:sz w:val="20"/>
          <w:szCs w:val="20"/>
        </w:rPr>
        <w:t xml:space="preserve">in the event the </w:t>
      </w:r>
      <w:r w:rsidR="00865F6F" w:rsidRPr="008444D9">
        <w:rPr>
          <w:rFonts w:ascii="Verdana" w:hAnsi="Verdana" w:cs="Arial"/>
          <w:sz w:val="20"/>
          <w:szCs w:val="20"/>
        </w:rPr>
        <w:t>Customer’s needs</w:t>
      </w:r>
      <w:r w:rsidR="00A76E96" w:rsidRPr="008444D9">
        <w:rPr>
          <w:rFonts w:ascii="Verdana" w:hAnsi="Verdana" w:cs="Arial"/>
          <w:sz w:val="20"/>
          <w:szCs w:val="20"/>
        </w:rPr>
        <w:t xml:space="preserve"> or usage</w:t>
      </w:r>
      <w:r w:rsidRPr="008444D9">
        <w:rPr>
          <w:rFonts w:ascii="Verdana" w:hAnsi="Verdana" w:cs="Arial"/>
          <w:sz w:val="20"/>
          <w:szCs w:val="20"/>
        </w:rPr>
        <w:t xml:space="preserve"> exceed</w:t>
      </w:r>
      <w:r w:rsidR="00D10EDA" w:rsidRPr="008444D9">
        <w:rPr>
          <w:rFonts w:ascii="Verdana" w:hAnsi="Verdana" w:cs="Arial"/>
          <w:sz w:val="20"/>
          <w:szCs w:val="20"/>
        </w:rPr>
        <w:t xml:space="preserve"> the License Metric or quantity specified on the Order</w:t>
      </w:r>
      <w:r w:rsidR="00B9754A" w:rsidRPr="008444D9">
        <w:rPr>
          <w:rFonts w:ascii="Verdana" w:hAnsi="Verdana" w:cs="Arial"/>
          <w:sz w:val="20"/>
          <w:szCs w:val="20"/>
        </w:rPr>
        <w:t>.</w:t>
      </w:r>
      <w:r w:rsidR="00B43D7B" w:rsidRPr="008444D9">
        <w:rPr>
          <w:rFonts w:ascii="Verdana" w:hAnsi="Verdana" w:cs="Arial"/>
          <w:sz w:val="20"/>
          <w:szCs w:val="20"/>
        </w:rPr>
        <w:t xml:space="preserve">  </w:t>
      </w:r>
      <w:r w:rsidR="00B9754A" w:rsidRPr="008444D9">
        <w:rPr>
          <w:rFonts w:ascii="Verdana" w:hAnsi="Verdana" w:cs="Arial"/>
          <w:sz w:val="20"/>
          <w:szCs w:val="20"/>
        </w:rPr>
        <w:t>Unless stated otherwise in the Order</w:t>
      </w:r>
      <w:r w:rsidR="00AF2AFD" w:rsidRPr="008444D9">
        <w:rPr>
          <w:rFonts w:ascii="Verdana" w:hAnsi="Verdana" w:cs="Arial"/>
          <w:sz w:val="20"/>
          <w:szCs w:val="20"/>
        </w:rPr>
        <w:t xml:space="preserve"> or Solution Terms</w:t>
      </w:r>
      <w:r w:rsidR="00B9754A" w:rsidRPr="008444D9">
        <w:rPr>
          <w:rFonts w:ascii="Verdana" w:hAnsi="Verdana" w:cs="Arial"/>
          <w:sz w:val="20"/>
          <w:szCs w:val="20"/>
        </w:rPr>
        <w:t xml:space="preserve">, </w:t>
      </w:r>
      <w:r w:rsidR="00A76E96" w:rsidRPr="008444D9">
        <w:rPr>
          <w:rFonts w:ascii="Verdana" w:hAnsi="Verdana" w:cs="Arial"/>
          <w:sz w:val="20"/>
          <w:szCs w:val="20"/>
        </w:rPr>
        <w:t>Charges</w:t>
      </w:r>
      <w:r w:rsidR="00B9754A" w:rsidRPr="008444D9">
        <w:rPr>
          <w:rFonts w:ascii="Verdana" w:hAnsi="Verdana" w:cs="Arial"/>
          <w:sz w:val="20"/>
          <w:szCs w:val="20"/>
        </w:rPr>
        <w:t xml:space="preserve"> are based on </w:t>
      </w:r>
      <w:r w:rsidR="00D10EDA" w:rsidRPr="008444D9">
        <w:rPr>
          <w:rFonts w:ascii="Verdana" w:hAnsi="Verdana" w:cs="Arial"/>
          <w:sz w:val="20"/>
          <w:szCs w:val="20"/>
        </w:rPr>
        <w:t>the License Metric and quantities</w:t>
      </w:r>
      <w:r w:rsidR="00B9754A" w:rsidRPr="008444D9">
        <w:rPr>
          <w:rFonts w:ascii="Verdana" w:hAnsi="Verdana" w:cs="Arial"/>
          <w:sz w:val="20"/>
          <w:szCs w:val="20"/>
        </w:rPr>
        <w:t xml:space="preserve"> purchased and not actual usage</w:t>
      </w:r>
      <w:r w:rsidR="00B43D7B" w:rsidRPr="008444D9">
        <w:rPr>
          <w:rFonts w:ascii="Verdana" w:hAnsi="Verdana" w:cs="Arial"/>
          <w:sz w:val="20"/>
          <w:szCs w:val="20"/>
        </w:rPr>
        <w:t xml:space="preserve"> and there shall be no adjustments or refunds </w:t>
      </w:r>
      <w:r w:rsidR="00E041D3" w:rsidRPr="008444D9">
        <w:rPr>
          <w:rFonts w:ascii="Verdana" w:hAnsi="Verdana" w:cs="Arial"/>
          <w:sz w:val="20"/>
          <w:szCs w:val="20"/>
        </w:rPr>
        <w:t xml:space="preserve">to the Charges </w:t>
      </w:r>
      <w:r w:rsidR="00B43D7B" w:rsidRPr="008444D9">
        <w:rPr>
          <w:rFonts w:ascii="Verdana" w:hAnsi="Verdana" w:cs="Arial"/>
          <w:sz w:val="20"/>
          <w:szCs w:val="20"/>
        </w:rPr>
        <w:t>for any unused Licenses</w:t>
      </w:r>
      <w:r w:rsidR="00B9754A" w:rsidRPr="008444D9">
        <w:rPr>
          <w:rFonts w:ascii="Verdana" w:hAnsi="Verdana" w:cs="Arial"/>
          <w:sz w:val="20"/>
          <w:szCs w:val="20"/>
        </w:rPr>
        <w:t>.</w:t>
      </w:r>
      <w:bookmarkEnd w:id="1"/>
      <w:r w:rsidR="00B9754A" w:rsidRPr="008444D9">
        <w:rPr>
          <w:rFonts w:ascii="Verdana" w:hAnsi="Verdana" w:cs="Arial"/>
          <w:sz w:val="20"/>
          <w:szCs w:val="20"/>
        </w:rPr>
        <w:t xml:space="preserve">  </w:t>
      </w:r>
    </w:p>
    <w:p w14:paraId="54D353AF" w14:textId="478525C7" w:rsidR="00805A68" w:rsidRPr="008444D9" w:rsidRDefault="00805A68" w:rsidP="00B00C5E">
      <w:pPr>
        <w:pStyle w:val="ListParagraph"/>
        <w:numPr>
          <w:ilvl w:val="1"/>
          <w:numId w:val="15"/>
        </w:numPr>
        <w:spacing w:after="120"/>
        <w:contextualSpacing w:val="0"/>
        <w:jc w:val="both"/>
        <w:rPr>
          <w:rFonts w:ascii="Verdana" w:hAnsi="Verdana" w:cs="Arial"/>
          <w:sz w:val="20"/>
          <w:szCs w:val="20"/>
        </w:rPr>
      </w:pPr>
      <w:r w:rsidRPr="008444D9">
        <w:rPr>
          <w:rFonts w:ascii="Verdana" w:hAnsi="Verdana" w:cs="Arial"/>
          <w:b/>
          <w:sz w:val="20"/>
          <w:szCs w:val="20"/>
        </w:rPr>
        <w:t>License Restrictions.</w:t>
      </w:r>
      <w:r w:rsidRPr="008444D9">
        <w:rPr>
          <w:rFonts w:ascii="Verdana" w:hAnsi="Verdana" w:cs="Arial"/>
          <w:sz w:val="20"/>
          <w:szCs w:val="20"/>
        </w:rPr>
        <w:t xml:space="preserve">  Customer is prohibited from: (i) copying, framing, mirroring, modifying, displaying, transferring, transmitting or otherwise distributing or providing the </w:t>
      </w:r>
      <w:r w:rsidR="00A133D0" w:rsidRPr="008444D9">
        <w:rPr>
          <w:rFonts w:ascii="Verdana" w:hAnsi="Verdana" w:cs="Arial"/>
          <w:sz w:val="20"/>
          <w:szCs w:val="20"/>
        </w:rPr>
        <w:t>CloudPro</w:t>
      </w:r>
      <w:r w:rsidR="00FB6161" w:rsidRPr="008444D9">
        <w:rPr>
          <w:rFonts w:ascii="Verdana" w:hAnsi="Verdana" w:cs="Arial"/>
          <w:sz w:val="20"/>
          <w:szCs w:val="20"/>
        </w:rPr>
        <w:t xml:space="preserve"> Solution</w:t>
      </w:r>
      <w:r w:rsidR="00C1110F" w:rsidRPr="008444D9">
        <w:rPr>
          <w:rFonts w:ascii="Verdana" w:hAnsi="Verdana" w:cs="Arial"/>
          <w:sz w:val="20"/>
          <w:szCs w:val="20"/>
        </w:rPr>
        <w:t>s</w:t>
      </w:r>
      <w:r w:rsidRPr="008444D9">
        <w:rPr>
          <w:rFonts w:ascii="Verdana" w:hAnsi="Verdana" w:cs="Arial"/>
          <w:sz w:val="20"/>
          <w:szCs w:val="20"/>
        </w:rPr>
        <w:t xml:space="preserve"> to any third party; (ii) creating derivative works from </w:t>
      </w:r>
      <w:r w:rsidR="00CE57BE" w:rsidRPr="008444D9">
        <w:rPr>
          <w:rFonts w:ascii="Verdana" w:hAnsi="Verdana" w:cs="Arial"/>
          <w:sz w:val="20"/>
          <w:szCs w:val="20"/>
        </w:rPr>
        <w:t>the</w:t>
      </w:r>
      <w:r w:rsidRPr="008444D9">
        <w:rPr>
          <w:rFonts w:ascii="Verdana" w:hAnsi="Verdana" w:cs="Arial"/>
          <w:sz w:val="20"/>
          <w:szCs w:val="20"/>
        </w:rPr>
        <w:t xml:space="preserve"> </w:t>
      </w:r>
      <w:r w:rsidR="00A133D0" w:rsidRPr="008444D9">
        <w:rPr>
          <w:rFonts w:ascii="Verdana" w:hAnsi="Verdana" w:cs="Arial"/>
          <w:sz w:val="20"/>
          <w:szCs w:val="20"/>
        </w:rPr>
        <w:t>CloudPro</w:t>
      </w:r>
      <w:r w:rsidR="00FB6161" w:rsidRPr="008444D9">
        <w:rPr>
          <w:rFonts w:ascii="Verdana" w:hAnsi="Verdana" w:cs="Arial"/>
          <w:sz w:val="20"/>
          <w:szCs w:val="20"/>
        </w:rPr>
        <w:t xml:space="preserve"> Solution</w:t>
      </w:r>
      <w:r w:rsidR="00C1110F" w:rsidRPr="008444D9">
        <w:rPr>
          <w:rFonts w:ascii="Verdana" w:hAnsi="Verdana" w:cs="Arial"/>
          <w:sz w:val="20"/>
          <w:szCs w:val="20"/>
        </w:rPr>
        <w:t>s</w:t>
      </w:r>
      <w:r w:rsidRPr="008444D9">
        <w:rPr>
          <w:rFonts w:ascii="Verdana" w:hAnsi="Verdana" w:cs="Arial"/>
          <w:sz w:val="20"/>
          <w:szCs w:val="20"/>
        </w:rPr>
        <w:t xml:space="preserve">; (iii) reverse engineering, decompiling or otherwise attempting to create </w:t>
      </w:r>
      <w:r w:rsidR="004901EC" w:rsidRPr="008444D9">
        <w:rPr>
          <w:rFonts w:ascii="Verdana" w:hAnsi="Verdana" w:cs="Arial"/>
          <w:sz w:val="20"/>
          <w:szCs w:val="20"/>
        </w:rPr>
        <w:t xml:space="preserve">descriptions or Documentation </w:t>
      </w:r>
      <w:r w:rsidRPr="008444D9">
        <w:rPr>
          <w:rFonts w:ascii="Verdana" w:hAnsi="Verdana" w:cs="Arial"/>
          <w:sz w:val="20"/>
          <w:szCs w:val="20"/>
        </w:rPr>
        <w:t xml:space="preserve">from the object code of the </w:t>
      </w:r>
      <w:r w:rsidR="00A133D0" w:rsidRPr="008444D9">
        <w:rPr>
          <w:rFonts w:ascii="Verdana" w:hAnsi="Verdana" w:cs="Arial"/>
          <w:sz w:val="20"/>
          <w:szCs w:val="20"/>
        </w:rPr>
        <w:t>CloudPro</w:t>
      </w:r>
      <w:r w:rsidR="00FB6161" w:rsidRPr="008444D9">
        <w:rPr>
          <w:rFonts w:ascii="Verdana" w:hAnsi="Verdana" w:cs="Arial"/>
          <w:sz w:val="20"/>
          <w:szCs w:val="20"/>
        </w:rPr>
        <w:t xml:space="preserve"> Solution</w:t>
      </w:r>
      <w:r w:rsidR="00C1110F" w:rsidRPr="008444D9">
        <w:rPr>
          <w:rFonts w:ascii="Verdana" w:hAnsi="Verdana" w:cs="Arial"/>
          <w:sz w:val="20"/>
          <w:szCs w:val="20"/>
        </w:rPr>
        <w:t>s</w:t>
      </w:r>
      <w:r w:rsidRPr="008444D9">
        <w:rPr>
          <w:rFonts w:ascii="Verdana" w:hAnsi="Verdana" w:cs="Arial"/>
          <w:sz w:val="20"/>
          <w:szCs w:val="20"/>
        </w:rPr>
        <w:t xml:space="preserve">; (iv) allowing use of the </w:t>
      </w:r>
      <w:r w:rsidR="00A133D0" w:rsidRPr="008444D9">
        <w:rPr>
          <w:rFonts w:ascii="Verdana" w:hAnsi="Verdana" w:cs="Arial"/>
          <w:sz w:val="20"/>
          <w:szCs w:val="20"/>
        </w:rPr>
        <w:t>CloudPro</w:t>
      </w:r>
      <w:r w:rsidR="00FB6161" w:rsidRPr="008444D9">
        <w:rPr>
          <w:rFonts w:ascii="Verdana" w:hAnsi="Verdana" w:cs="Arial"/>
          <w:sz w:val="20"/>
          <w:szCs w:val="20"/>
        </w:rPr>
        <w:t xml:space="preserve"> Solution</w:t>
      </w:r>
      <w:r w:rsidR="00C1110F" w:rsidRPr="008444D9">
        <w:rPr>
          <w:rFonts w:ascii="Verdana" w:hAnsi="Verdana" w:cs="Arial"/>
          <w:sz w:val="20"/>
          <w:szCs w:val="20"/>
        </w:rPr>
        <w:t>s</w:t>
      </w:r>
      <w:r w:rsidRPr="008444D9">
        <w:rPr>
          <w:rFonts w:ascii="Verdana" w:hAnsi="Verdana" w:cs="Arial"/>
          <w:sz w:val="20"/>
          <w:szCs w:val="20"/>
        </w:rPr>
        <w:t xml:space="preserve"> for any purpose not expressly permitted in </w:t>
      </w:r>
      <w:r w:rsidR="00CE57BE" w:rsidRPr="008444D9">
        <w:rPr>
          <w:rFonts w:ascii="Verdana" w:hAnsi="Verdana" w:cs="Arial"/>
          <w:sz w:val="20"/>
          <w:szCs w:val="20"/>
        </w:rPr>
        <w:t>the Agreement</w:t>
      </w:r>
      <w:r w:rsidRPr="008444D9">
        <w:rPr>
          <w:rFonts w:ascii="Verdana" w:hAnsi="Verdana" w:cs="Arial"/>
          <w:sz w:val="20"/>
          <w:szCs w:val="20"/>
        </w:rPr>
        <w:t xml:space="preserve">; (v) </w:t>
      </w:r>
      <w:r w:rsidR="003F15A8" w:rsidRPr="008444D9">
        <w:rPr>
          <w:rFonts w:ascii="Verdana" w:hAnsi="Verdana" w:cs="Arial"/>
          <w:sz w:val="20"/>
          <w:szCs w:val="20"/>
        </w:rPr>
        <w:t xml:space="preserve">selling, </w:t>
      </w:r>
      <w:r w:rsidR="004A6F07" w:rsidRPr="008444D9">
        <w:rPr>
          <w:rFonts w:ascii="Verdana" w:hAnsi="Verdana" w:cs="Arial"/>
          <w:sz w:val="20"/>
          <w:szCs w:val="20"/>
        </w:rPr>
        <w:t xml:space="preserve">reselling, </w:t>
      </w:r>
      <w:r w:rsidR="003F15A8" w:rsidRPr="008444D9">
        <w:rPr>
          <w:rFonts w:ascii="Verdana" w:hAnsi="Verdana" w:cs="Arial"/>
          <w:sz w:val="20"/>
          <w:szCs w:val="20"/>
        </w:rPr>
        <w:t xml:space="preserve">distributing, transferring, sublicensing, </w:t>
      </w:r>
      <w:r w:rsidRPr="008444D9">
        <w:rPr>
          <w:rFonts w:ascii="Verdana" w:hAnsi="Verdana" w:cs="Arial"/>
          <w:sz w:val="20"/>
          <w:szCs w:val="20"/>
        </w:rPr>
        <w:t xml:space="preserve">using or exploiting the </w:t>
      </w:r>
      <w:r w:rsidR="00A133D0" w:rsidRPr="008444D9">
        <w:rPr>
          <w:rFonts w:ascii="Verdana" w:hAnsi="Verdana" w:cs="Arial"/>
          <w:sz w:val="20"/>
          <w:szCs w:val="20"/>
        </w:rPr>
        <w:t>CloudPro</w:t>
      </w:r>
      <w:r w:rsidR="00FB6161" w:rsidRPr="008444D9">
        <w:rPr>
          <w:rFonts w:ascii="Verdana" w:hAnsi="Verdana" w:cs="Arial"/>
          <w:sz w:val="20"/>
          <w:szCs w:val="20"/>
        </w:rPr>
        <w:t xml:space="preserve"> Solution</w:t>
      </w:r>
      <w:r w:rsidR="00C1110F" w:rsidRPr="008444D9">
        <w:rPr>
          <w:rFonts w:ascii="Verdana" w:hAnsi="Verdana" w:cs="Arial"/>
          <w:sz w:val="20"/>
          <w:szCs w:val="20"/>
        </w:rPr>
        <w:t>s</w:t>
      </w:r>
      <w:r w:rsidRPr="008444D9">
        <w:rPr>
          <w:rFonts w:ascii="Verdana" w:hAnsi="Verdana" w:cs="Arial"/>
          <w:sz w:val="20"/>
          <w:szCs w:val="20"/>
        </w:rPr>
        <w:t xml:space="preserve"> to provide application hosting</w:t>
      </w:r>
      <w:r w:rsidR="006209D9" w:rsidRPr="008444D9">
        <w:rPr>
          <w:rFonts w:ascii="Verdana" w:hAnsi="Verdana" w:cs="Arial"/>
          <w:sz w:val="20"/>
          <w:szCs w:val="20"/>
        </w:rPr>
        <w:t xml:space="preserve"> or</w:t>
      </w:r>
      <w:r w:rsidRPr="008444D9">
        <w:rPr>
          <w:rFonts w:ascii="Verdana" w:hAnsi="Verdana" w:cs="Arial"/>
          <w:sz w:val="20"/>
          <w:szCs w:val="20"/>
        </w:rPr>
        <w:t xml:space="preserve"> business process outsourcing</w:t>
      </w:r>
      <w:r w:rsidR="006209D9" w:rsidRPr="008444D9">
        <w:rPr>
          <w:rFonts w:ascii="Verdana" w:hAnsi="Verdana" w:cs="Arial"/>
          <w:sz w:val="20"/>
          <w:szCs w:val="20"/>
        </w:rPr>
        <w:t xml:space="preserve"> or any other similar or related services to any individual or entity</w:t>
      </w:r>
      <w:r w:rsidRPr="008444D9">
        <w:rPr>
          <w:rFonts w:ascii="Verdana" w:hAnsi="Verdana" w:cs="Arial"/>
          <w:sz w:val="20"/>
          <w:szCs w:val="20"/>
        </w:rPr>
        <w:t xml:space="preserve">, </w:t>
      </w:r>
      <w:r w:rsidR="006209D9" w:rsidRPr="008444D9">
        <w:rPr>
          <w:rFonts w:ascii="Verdana" w:hAnsi="Verdana" w:cs="Arial"/>
          <w:sz w:val="20"/>
          <w:szCs w:val="20"/>
        </w:rPr>
        <w:t xml:space="preserve">or function as a </w:t>
      </w:r>
      <w:r w:rsidRPr="008444D9">
        <w:rPr>
          <w:rFonts w:ascii="Verdana" w:hAnsi="Verdana" w:cs="Arial"/>
          <w:sz w:val="20"/>
          <w:szCs w:val="20"/>
        </w:rPr>
        <w:t>service bureau</w:t>
      </w:r>
      <w:r w:rsidR="006209D9" w:rsidRPr="008444D9">
        <w:rPr>
          <w:rFonts w:ascii="Verdana" w:hAnsi="Verdana" w:cs="Arial"/>
          <w:sz w:val="20"/>
          <w:szCs w:val="20"/>
        </w:rPr>
        <w:t xml:space="preserve"> or</w:t>
      </w:r>
      <w:r w:rsidRPr="008444D9">
        <w:rPr>
          <w:rFonts w:ascii="Verdana" w:hAnsi="Verdana" w:cs="Arial"/>
          <w:sz w:val="20"/>
          <w:szCs w:val="20"/>
        </w:rPr>
        <w:t xml:space="preserve"> application service provider; (vi) removing proprietary rights notices, asset tags, brand labels or marks placed on the </w:t>
      </w:r>
      <w:r w:rsidR="00A133D0" w:rsidRPr="008444D9">
        <w:rPr>
          <w:rFonts w:ascii="Verdana" w:hAnsi="Verdana" w:cs="Arial"/>
          <w:sz w:val="20"/>
          <w:szCs w:val="20"/>
        </w:rPr>
        <w:t>CloudPro</w:t>
      </w:r>
      <w:r w:rsidR="00FB6161" w:rsidRPr="008444D9">
        <w:rPr>
          <w:rFonts w:ascii="Verdana" w:hAnsi="Verdana" w:cs="Arial"/>
          <w:sz w:val="20"/>
          <w:szCs w:val="20"/>
        </w:rPr>
        <w:t xml:space="preserve"> Solution</w:t>
      </w:r>
      <w:r w:rsidR="00C1110F" w:rsidRPr="008444D9">
        <w:rPr>
          <w:rFonts w:ascii="Verdana" w:hAnsi="Verdana" w:cs="Arial"/>
          <w:sz w:val="20"/>
          <w:szCs w:val="20"/>
        </w:rPr>
        <w:t>s</w:t>
      </w:r>
      <w:r w:rsidRPr="008444D9">
        <w:rPr>
          <w:rFonts w:ascii="Verdana" w:hAnsi="Verdana" w:cs="Arial"/>
          <w:sz w:val="20"/>
          <w:szCs w:val="20"/>
        </w:rPr>
        <w:t xml:space="preserve">, </w:t>
      </w:r>
      <w:r w:rsidR="00645937" w:rsidRPr="008444D9">
        <w:rPr>
          <w:rFonts w:ascii="Verdana" w:hAnsi="Verdana" w:cs="Arial"/>
          <w:sz w:val="20"/>
          <w:szCs w:val="20"/>
        </w:rPr>
        <w:t xml:space="preserve">or </w:t>
      </w:r>
      <w:r w:rsidR="000B3A7F" w:rsidRPr="008444D9">
        <w:rPr>
          <w:rFonts w:ascii="Verdana" w:hAnsi="Verdana" w:cs="Arial"/>
          <w:sz w:val="20"/>
          <w:szCs w:val="20"/>
        </w:rPr>
        <w:t>Third Party Solution</w:t>
      </w:r>
      <w:r w:rsidR="00F9772B" w:rsidRPr="008444D9">
        <w:rPr>
          <w:rFonts w:ascii="Verdana" w:hAnsi="Verdana" w:cs="Arial"/>
          <w:sz w:val="20"/>
          <w:szCs w:val="20"/>
        </w:rPr>
        <w:t>s</w:t>
      </w:r>
      <w:r w:rsidRPr="008444D9">
        <w:rPr>
          <w:rFonts w:ascii="Verdana" w:hAnsi="Verdana" w:cs="Arial"/>
          <w:sz w:val="20"/>
          <w:szCs w:val="20"/>
        </w:rPr>
        <w:t xml:space="preserve">; (vii) attempting to circumvent or compromise the security features of the </w:t>
      </w:r>
      <w:r w:rsidR="00A133D0" w:rsidRPr="008444D9">
        <w:rPr>
          <w:rFonts w:ascii="Verdana" w:hAnsi="Verdana" w:cs="Arial"/>
          <w:sz w:val="20"/>
          <w:szCs w:val="20"/>
        </w:rPr>
        <w:t>CloudPro</w:t>
      </w:r>
      <w:r w:rsidR="00FB6161" w:rsidRPr="008444D9">
        <w:rPr>
          <w:rFonts w:ascii="Verdana" w:hAnsi="Verdana" w:cs="Arial"/>
          <w:sz w:val="20"/>
          <w:szCs w:val="20"/>
        </w:rPr>
        <w:t xml:space="preserve"> Solution</w:t>
      </w:r>
      <w:r w:rsidR="00C1110F" w:rsidRPr="008444D9">
        <w:rPr>
          <w:rFonts w:ascii="Verdana" w:hAnsi="Verdana" w:cs="Arial"/>
          <w:sz w:val="20"/>
          <w:szCs w:val="20"/>
        </w:rPr>
        <w:t>s</w:t>
      </w:r>
      <w:r w:rsidRPr="008444D9">
        <w:rPr>
          <w:rFonts w:ascii="Verdana" w:hAnsi="Verdana" w:cs="Arial"/>
          <w:sz w:val="20"/>
          <w:szCs w:val="20"/>
        </w:rPr>
        <w:t xml:space="preserve"> or introduc</w:t>
      </w:r>
      <w:r w:rsidR="00CE57BE" w:rsidRPr="008444D9">
        <w:rPr>
          <w:rFonts w:ascii="Verdana" w:hAnsi="Verdana" w:cs="Arial"/>
          <w:sz w:val="20"/>
          <w:szCs w:val="20"/>
        </w:rPr>
        <w:t xml:space="preserve">ing any viruses, worms or other </w:t>
      </w:r>
      <w:r w:rsidRPr="008444D9">
        <w:rPr>
          <w:rFonts w:ascii="Verdana" w:hAnsi="Verdana" w:cs="Arial"/>
          <w:sz w:val="20"/>
          <w:szCs w:val="20"/>
        </w:rPr>
        <w:t xml:space="preserve">disabling code into the </w:t>
      </w:r>
      <w:r w:rsidR="00A133D0" w:rsidRPr="008444D9">
        <w:rPr>
          <w:rFonts w:ascii="Verdana" w:hAnsi="Verdana" w:cs="Arial"/>
          <w:sz w:val="20"/>
          <w:szCs w:val="20"/>
        </w:rPr>
        <w:t>CloudPro</w:t>
      </w:r>
      <w:r w:rsidR="00FB6161" w:rsidRPr="008444D9">
        <w:rPr>
          <w:rFonts w:ascii="Verdana" w:hAnsi="Verdana" w:cs="Arial"/>
          <w:sz w:val="20"/>
          <w:szCs w:val="20"/>
        </w:rPr>
        <w:t xml:space="preserve"> Solution</w:t>
      </w:r>
      <w:r w:rsidR="00C1110F" w:rsidRPr="008444D9">
        <w:rPr>
          <w:rFonts w:ascii="Verdana" w:hAnsi="Verdana" w:cs="Arial"/>
          <w:sz w:val="20"/>
          <w:szCs w:val="20"/>
        </w:rPr>
        <w:t>s</w:t>
      </w:r>
      <w:r w:rsidRPr="008444D9">
        <w:rPr>
          <w:rFonts w:ascii="Verdana" w:hAnsi="Verdana" w:cs="Arial"/>
          <w:sz w:val="20"/>
          <w:szCs w:val="20"/>
        </w:rPr>
        <w:t>;</w:t>
      </w:r>
      <w:r w:rsidR="006209D9" w:rsidRPr="008444D9">
        <w:rPr>
          <w:rFonts w:ascii="Verdana" w:hAnsi="Verdana" w:cs="Arial"/>
          <w:sz w:val="20"/>
          <w:szCs w:val="20"/>
        </w:rPr>
        <w:t xml:space="preserve"> (viii) using an automated machine or robotic process to access or use the </w:t>
      </w:r>
      <w:r w:rsidR="00A133D0" w:rsidRPr="008444D9">
        <w:rPr>
          <w:rFonts w:ascii="Verdana" w:hAnsi="Verdana" w:cs="Arial"/>
          <w:sz w:val="20"/>
          <w:szCs w:val="20"/>
        </w:rPr>
        <w:t>CloudPro</w:t>
      </w:r>
      <w:r w:rsidR="006209D9" w:rsidRPr="008444D9">
        <w:rPr>
          <w:rFonts w:ascii="Verdana" w:hAnsi="Verdana" w:cs="Arial"/>
          <w:sz w:val="20"/>
          <w:szCs w:val="20"/>
        </w:rPr>
        <w:t xml:space="preserve"> Solutions;</w:t>
      </w:r>
      <w:r w:rsidRPr="008444D9">
        <w:rPr>
          <w:rFonts w:ascii="Verdana" w:hAnsi="Verdana" w:cs="Arial"/>
          <w:sz w:val="20"/>
          <w:szCs w:val="20"/>
        </w:rPr>
        <w:t xml:space="preserve"> or (</w:t>
      </w:r>
      <w:r w:rsidR="006209D9" w:rsidRPr="008444D9">
        <w:rPr>
          <w:rFonts w:ascii="Verdana" w:hAnsi="Verdana" w:cs="Arial"/>
          <w:sz w:val="20"/>
          <w:szCs w:val="20"/>
        </w:rPr>
        <w:t>ix</w:t>
      </w:r>
      <w:r w:rsidRPr="008444D9">
        <w:rPr>
          <w:rFonts w:ascii="Verdana" w:hAnsi="Verdana" w:cs="Arial"/>
          <w:sz w:val="20"/>
          <w:szCs w:val="20"/>
        </w:rPr>
        <w:t xml:space="preserve">) </w:t>
      </w:r>
      <w:r w:rsidR="001656EF" w:rsidRPr="008444D9">
        <w:rPr>
          <w:rFonts w:ascii="Verdana" w:eastAsia="Times New Roman" w:hAnsi="Verdana" w:cs="Arial"/>
          <w:sz w:val="20"/>
          <w:szCs w:val="20"/>
        </w:rPr>
        <w:t xml:space="preserve">using the </w:t>
      </w:r>
      <w:r w:rsidR="00A133D0" w:rsidRPr="008444D9">
        <w:rPr>
          <w:rFonts w:ascii="Verdana" w:eastAsia="Times New Roman" w:hAnsi="Verdana" w:cs="Arial"/>
          <w:sz w:val="20"/>
          <w:szCs w:val="20"/>
        </w:rPr>
        <w:t>CloudPro</w:t>
      </w:r>
      <w:r w:rsidR="001656EF" w:rsidRPr="008444D9">
        <w:rPr>
          <w:rFonts w:ascii="Verdana" w:eastAsia="Times New Roman" w:hAnsi="Verdana" w:cs="Arial"/>
          <w:sz w:val="20"/>
          <w:szCs w:val="20"/>
        </w:rPr>
        <w:t xml:space="preserve"> Solutions to create </w:t>
      </w:r>
      <w:r w:rsidRPr="008444D9">
        <w:rPr>
          <w:rFonts w:ascii="Verdana" w:eastAsia="Times New Roman" w:hAnsi="Verdana" w:cs="Arial"/>
          <w:sz w:val="20"/>
          <w:szCs w:val="20"/>
        </w:rPr>
        <w:t>a competitive product or service</w:t>
      </w:r>
      <w:r w:rsidRPr="008444D9">
        <w:rPr>
          <w:rFonts w:ascii="Verdana" w:hAnsi="Verdana" w:cs="Arial"/>
          <w:sz w:val="20"/>
          <w:szCs w:val="20"/>
        </w:rPr>
        <w:t xml:space="preserve">. </w:t>
      </w:r>
      <w:r w:rsidR="00CE57BE" w:rsidRPr="008444D9">
        <w:rPr>
          <w:rFonts w:ascii="Verdana" w:hAnsi="Verdana" w:cs="Arial"/>
          <w:sz w:val="20"/>
          <w:szCs w:val="20"/>
        </w:rPr>
        <w:t xml:space="preserve"> </w:t>
      </w:r>
      <w:r w:rsidRPr="008444D9">
        <w:rPr>
          <w:rFonts w:ascii="Verdana" w:hAnsi="Verdana" w:cs="Arial"/>
          <w:sz w:val="20"/>
          <w:szCs w:val="20"/>
        </w:rPr>
        <w:t xml:space="preserve">Customer is solely responsible for obtaining the proper hardware and software necessary to operate the </w:t>
      </w:r>
      <w:r w:rsidR="00A133D0" w:rsidRPr="008444D9">
        <w:rPr>
          <w:rFonts w:ascii="Verdana" w:hAnsi="Verdana" w:cs="Arial"/>
          <w:sz w:val="20"/>
          <w:szCs w:val="20"/>
        </w:rPr>
        <w:t>CloudPro</w:t>
      </w:r>
      <w:r w:rsidR="00FB6161" w:rsidRPr="008444D9">
        <w:rPr>
          <w:rFonts w:ascii="Verdana" w:hAnsi="Verdana" w:cs="Arial"/>
          <w:sz w:val="20"/>
          <w:szCs w:val="20"/>
        </w:rPr>
        <w:t xml:space="preserve"> Solution</w:t>
      </w:r>
      <w:r w:rsidR="00C1110F" w:rsidRPr="008444D9">
        <w:rPr>
          <w:rFonts w:ascii="Verdana" w:hAnsi="Verdana" w:cs="Arial"/>
          <w:sz w:val="20"/>
          <w:szCs w:val="20"/>
        </w:rPr>
        <w:t>s</w:t>
      </w:r>
      <w:r w:rsidRPr="008444D9">
        <w:rPr>
          <w:rFonts w:ascii="Verdana" w:hAnsi="Verdana" w:cs="Arial"/>
          <w:sz w:val="20"/>
          <w:szCs w:val="20"/>
        </w:rPr>
        <w:t xml:space="preserve"> as further described in the Documentation.</w:t>
      </w:r>
    </w:p>
    <w:p w14:paraId="60BE25A3" w14:textId="4F1F6569" w:rsidR="00D61131" w:rsidRPr="008444D9" w:rsidRDefault="00D61131" w:rsidP="00B00C5E">
      <w:pPr>
        <w:pStyle w:val="ListParagraph"/>
        <w:numPr>
          <w:ilvl w:val="1"/>
          <w:numId w:val="15"/>
        </w:numPr>
        <w:spacing w:after="120"/>
        <w:contextualSpacing w:val="0"/>
        <w:jc w:val="both"/>
        <w:rPr>
          <w:rFonts w:ascii="Verdana" w:hAnsi="Verdana" w:cs="Arial"/>
          <w:sz w:val="20"/>
          <w:szCs w:val="20"/>
        </w:rPr>
      </w:pPr>
      <w:r w:rsidRPr="008444D9">
        <w:rPr>
          <w:rFonts w:ascii="Verdana" w:hAnsi="Verdana" w:cs="Arial"/>
          <w:b/>
          <w:sz w:val="20"/>
          <w:szCs w:val="20"/>
        </w:rPr>
        <w:t>Customer Obligations.</w:t>
      </w:r>
      <w:r w:rsidRPr="008444D9">
        <w:rPr>
          <w:rFonts w:ascii="Verdana" w:hAnsi="Verdana" w:cs="Arial"/>
          <w:sz w:val="20"/>
          <w:szCs w:val="20"/>
        </w:rPr>
        <w:t xml:space="preserve"> </w:t>
      </w:r>
      <w:r w:rsidR="00DD0697" w:rsidRPr="008444D9">
        <w:rPr>
          <w:rFonts w:ascii="Verdana" w:hAnsi="Verdana" w:cs="Arial"/>
          <w:sz w:val="20"/>
          <w:szCs w:val="20"/>
        </w:rPr>
        <w:t xml:space="preserve"> </w:t>
      </w:r>
      <w:r w:rsidRPr="008444D9">
        <w:rPr>
          <w:rFonts w:ascii="Verdana" w:hAnsi="Verdana" w:cs="Arial"/>
          <w:sz w:val="20"/>
          <w:szCs w:val="20"/>
        </w:rPr>
        <w:t xml:space="preserve">Customer is solely responsible for any and all information, including Customer Data, submitted to </w:t>
      </w:r>
      <w:r w:rsidR="00A133D0" w:rsidRPr="008444D9">
        <w:rPr>
          <w:rFonts w:ascii="Verdana" w:hAnsi="Verdana" w:cs="Arial"/>
          <w:sz w:val="20"/>
          <w:szCs w:val="20"/>
        </w:rPr>
        <w:t>CloudPro</w:t>
      </w:r>
      <w:r w:rsidRPr="008444D9">
        <w:rPr>
          <w:rFonts w:ascii="Verdana" w:hAnsi="Verdana" w:cs="Arial"/>
          <w:sz w:val="20"/>
          <w:szCs w:val="20"/>
        </w:rPr>
        <w:t xml:space="preserve"> </w:t>
      </w:r>
      <w:r w:rsidR="004901EC" w:rsidRPr="008444D9">
        <w:rPr>
          <w:rFonts w:ascii="Verdana" w:hAnsi="Verdana" w:cs="Arial"/>
          <w:sz w:val="20"/>
          <w:szCs w:val="20"/>
        </w:rPr>
        <w:t xml:space="preserve">in connection with the </w:t>
      </w:r>
      <w:r w:rsidR="00A133D0" w:rsidRPr="008444D9">
        <w:rPr>
          <w:rFonts w:ascii="Verdana" w:hAnsi="Verdana" w:cs="Arial"/>
          <w:sz w:val="20"/>
          <w:szCs w:val="20"/>
        </w:rPr>
        <w:t>CloudPro</w:t>
      </w:r>
      <w:r w:rsidR="004901EC" w:rsidRPr="008444D9">
        <w:rPr>
          <w:rFonts w:ascii="Verdana" w:hAnsi="Verdana" w:cs="Arial"/>
          <w:sz w:val="20"/>
          <w:szCs w:val="20"/>
        </w:rPr>
        <w:t xml:space="preserve"> Solution</w:t>
      </w:r>
      <w:r w:rsidR="00C1110F" w:rsidRPr="008444D9">
        <w:rPr>
          <w:rFonts w:ascii="Verdana" w:hAnsi="Verdana" w:cs="Arial"/>
          <w:sz w:val="20"/>
          <w:szCs w:val="20"/>
        </w:rPr>
        <w:t>s</w:t>
      </w:r>
      <w:r w:rsidRPr="008444D9">
        <w:rPr>
          <w:rFonts w:ascii="Verdana" w:hAnsi="Verdana" w:cs="Arial"/>
          <w:sz w:val="20"/>
          <w:szCs w:val="20"/>
        </w:rPr>
        <w:t xml:space="preserve">.  Customer shall use best efforts to assure that all </w:t>
      </w:r>
      <w:r w:rsidR="003A2E2D" w:rsidRPr="008444D9">
        <w:rPr>
          <w:rFonts w:ascii="Verdana" w:hAnsi="Verdana" w:cs="Arial"/>
          <w:sz w:val="20"/>
          <w:szCs w:val="20"/>
        </w:rPr>
        <w:t>Customer Data</w:t>
      </w:r>
      <w:r w:rsidRPr="008444D9">
        <w:rPr>
          <w:rFonts w:ascii="Verdana" w:hAnsi="Verdana" w:cs="Arial"/>
          <w:sz w:val="20"/>
          <w:szCs w:val="20"/>
        </w:rPr>
        <w:t xml:space="preserve">: (i) </w:t>
      </w:r>
      <w:r w:rsidR="003A2E2D" w:rsidRPr="008444D9">
        <w:rPr>
          <w:rFonts w:ascii="Verdana" w:hAnsi="Verdana" w:cs="Arial"/>
          <w:sz w:val="20"/>
          <w:szCs w:val="20"/>
        </w:rPr>
        <w:t xml:space="preserve">is </w:t>
      </w:r>
      <w:r w:rsidRPr="008444D9">
        <w:rPr>
          <w:rFonts w:ascii="Verdana" w:hAnsi="Verdana" w:cs="Arial"/>
          <w:sz w:val="20"/>
          <w:szCs w:val="20"/>
        </w:rPr>
        <w:t>accurate, complete, and correct; (ii) does not infringe upon or violate the proprietary or intellectual property rights including trade name, trademark, copyrights, or patent interests of any third party</w:t>
      </w:r>
      <w:r w:rsidR="004C2D7E" w:rsidRPr="008444D9">
        <w:rPr>
          <w:rFonts w:ascii="Verdana" w:hAnsi="Verdana" w:cs="Arial"/>
          <w:sz w:val="20"/>
          <w:szCs w:val="20"/>
        </w:rPr>
        <w:t xml:space="preserve">, and that Customer has obtained any necessary consents </w:t>
      </w:r>
      <w:r w:rsidR="004901EC" w:rsidRPr="008444D9">
        <w:rPr>
          <w:rFonts w:ascii="Verdana" w:hAnsi="Verdana" w:cs="Arial"/>
          <w:sz w:val="20"/>
          <w:szCs w:val="20"/>
        </w:rPr>
        <w:t>to share</w:t>
      </w:r>
      <w:r w:rsidR="004C2D7E" w:rsidRPr="008444D9">
        <w:rPr>
          <w:rFonts w:ascii="Verdana" w:hAnsi="Verdana" w:cs="Arial"/>
          <w:sz w:val="20"/>
          <w:szCs w:val="20"/>
        </w:rPr>
        <w:t xml:space="preserve"> the Customer Data</w:t>
      </w:r>
      <w:r w:rsidRPr="008444D9">
        <w:rPr>
          <w:rFonts w:ascii="Verdana" w:hAnsi="Verdana" w:cs="Arial"/>
          <w:sz w:val="20"/>
          <w:szCs w:val="20"/>
        </w:rPr>
        <w:t xml:space="preserve">; (iii) does not contain obscene, unlawful, harassing, defamatory, discriminatory, or libelous content.  </w:t>
      </w:r>
    </w:p>
    <w:p w14:paraId="4A07E5E0" w14:textId="141766A8" w:rsidR="00D61131" w:rsidRPr="008444D9" w:rsidRDefault="00A133D0" w:rsidP="00B00C5E">
      <w:pPr>
        <w:pStyle w:val="ListParagraph"/>
        <w:numPr>
          <w:ilvl w:val="1"/>
          <w:numId w:val="15"/>
        </w:numPr>
        <w:spacing w:after="120"/>
        <w:contextualSpacing w:val="0"/>
        <w:jc w:val="both"/>
        <w:rPr>
          <w:rFonts w:ascii="Verdana" w:hAnsi="Verdana" w:cs="Arial"/>
          <w:sz w:val="20"/>
          <w:szCs w:val="20"/>
        </w:rPr>
      </w:pPr>
      <w:r w:rsidRPr="008444D9">
        <w:rPr>
          <w:rFonts w:ascii="Verdana" w:hAnsi="Verdana" w:cs="Arial"/>
          <w:b/>
          <w:sz w:val="20"/>
          <w:szCs w:val="20"/>
        </w:rPr>
        <w:t>CloudPro</w:t>
      </w:r>
      <w:r w:rsidR="00D61131" w:rsidRPr="008444D9">
        <w:rPr>
          <w:rFonts w:ascii="Verdana" w:hAnsi="Verdana" w:cs="Arial"/>
          <w:b/>
          <w:sz w:val="20"/>
          <w:szCs w:val="20"/>
        </w:rPr>
        <w:t xml:space="preserve"> Obligations.</w:t>
      </w:r>
      <w:r w:rsidR="00D61131" w:rsidRPr="008444D9">
        <w:rPr>
          <w:rFonts w:ascii="Verdana" w:hAnsi="Verdana" w:cs="Arial"/>
          <w:sz w:val="20"/>
          <w:szCs w:val="20"/>
        </w:rPr>
        <w:t xml:space="preserve">  To the extent it hosts Customer Data, </w:t>
      </w:r>
      <w:r w:rsidRPr="008444D9">
        <w:rPr>
          <w:rFonts w:ascii="Verdana" w:hAnsi="Verdana" w:cs="Arial"/>
          <w:sz w:val="20"/>
          <w:szCs w:val="20"/>
        </w:rPr>
        <w:t>CloudPro</w:t>
      </w:r>
      <w:r w:rsidR="00D61131" w:rsidRPr="008444D9">
        <w:rPr>
          <w:rFonts w:ascii="Verdana" w:hAnsi="Verdana" w:cs="Arial"/>
          <w:sz w:val="20"/>
          <w:szCs w:val="20"/>
        </w:rPr>
        <w:t xml:space="preserve"> agrees to implement and maintain reasonably appropriate safeguards and security measures designed to meet the requirements of all laws and regulations of the United States</w:t>
      </w:r>
      <w:r w:rsidR="004C2D7E" w:rsidRPr="008444D9">
        <w:rPr>
          <w:rFonts w:ascii="Verdana" w:hAnsi="Verdana" w:cs="Arial"/>
          <w:sz w:val="20"/>
          <w:szCs w:val="20"/>
        </w:rPr>
        <w:t>,</w:t>
      </w:r>
      <w:r w:rsidR="00D61131" w:rsidRPr="008444D9">
        <w:rPr>
          <w:rFonts w:ascii="Verdana" w:hAnsi="Verdana" w:cs="Arial"/>
          <w:sz w:val="20"/>
          <w:szCs w:val="20"/>
        </w:rPr>
        <w:t xml:space="preserve"> and any state thereof</w:t>
      </w:r>
      <w:r w:rsidR="004C2D7E" w:rsidRPr="008444D9">
        <w:rPr>
          <w:rFonts w:ascii="Verdana" w:hAnsi="Verdana" w:cs="Arial"/>
          <w:sz w:val="20"/>
          <w:szCs w:val="20"/>
        </w:rPr>
        <w:t>,</w:t>
      </w:r>
      <w:r w:rsidR="00D61131" w:rsidRPr="008444D9">
        <w:rPr>
          <w:rFonts w:ascii="Verdana" w:hAnsi="Verdana" w:cs="Arial"/>
          <w:sz w:val="20"/>
          <w:szCs w:val="20"/>
        </w:rPr>
        <w:t xml:space="preserve"> applicable to </w:t>
      </w:r>
      <w:r w:rsidRPr="008444D9">
        <w:rPr>
          <w:rFonts w:ascii="Verdana" w:hAnsi="Verdana" w:cs="Arial"/>
          <w:sz w:val="20"/>
          <w:szCs w:val="20"/>
        </w:rPr>
        <w:t>CloudPro</w:t>
      </w:r>
      <w:r w:rsidR="00D61131" w:rsidRPr="008444D9">
        <w:rPr>
          <w:rFonts w:ascii="Verdana" w:hAnsi="Verdana" w:cs="Arial"/>
          <w:sz w:val="20"/>
          <w:szCs w:val="20"/>
        </w:rPr>
        <w:t>’s use, reuse, non-disclosure and p</w:t>
      </w:r>
      <w:r w:rsidR="004901EC" w:rsidRPr="008444D9">
        <w:rPr>
          <w:rFonts w:ascii="Verdana" w:hAnsi="Verdana" w:cs="Arial"/>
          <w:sz w:val="20"/>
          <w:szCs w:val="20"/>
        </w:rPr>
        <w:t>rotection of such Customer Data</w:t>
      </w:r>
      <w:r w:rsidR="00D61131" w:rsidRPr="008444D9">
        <w:rPr>
          <w:rFonts w:ascii="Verdana" w:hAnsi="Verdana" w:cs="Arial"/>
          <w:sz w:val="20"/>
          <w:szCs w:val="20"/>
        </w:rPr>
        <w:t>.</w:t>
      </w:r>
    </w:p>
    <w:p w14:paraId="54ED5C84" w14:textId="4AC9570E" w:rsidR="00805A68" w:rsidRPr="008444D9" w:rsidRDefault="004E591D" w:rsidP="00B00C5E">
      <w:pPr>
        <w:pStyle w:val="ListParagraph"/>
        <w:numPr>
          <w:ilvl w:val="0"/>
          <w:numId w:val="1"/>
        </w:numPr>
        <w:spacing w:after="120"/>
        <w:contextualSpacing w:val="0"/>
        <w:jc w:val="both"/>
        <w:rPr>
          <w:rFonts w:ascii="Verdana" w:hAnsi="Verdana" w:cs="Arial"/>
          <w:sz w:val="20"/>
          <w:szCs w:val="20"/>
        </w:rPr>
      </w:pPr>
      <w:r w:rsidRPr="008444D9">
        <w:rPr>
          <w:rFonts w:ascii="Verdana" w:hAnsi="Verdana" w:cs="Arial"/>
          <w:b/>
          <w:sz w:val="20"/>
          <w:szCs w:val="20"/>
          <w:u w:val="single"/>
        </w:rPr>
        <w:t xml:space="preserve">Professional </w:t>
      </w:r>
      <w:r w:rsidR="006B17CC" w:rsidRPr="008444D9">
        <w:rPr>
          <w:rFonts w:ascii="Verdana" w:hAnsi="Verdana" w:cs="Arial"/>
          <w:b/>
          <w:sz w:val="20"/>
          <w:szCs w:val="20"/>
          <w:u w:val="single"/>
        </w:rPr>
        <w:t>Services</w:t>
      </w:r>
      <w:r w:rsidR="006B17CC" w:rsidRPr="008444D9">
        <w:rPr>
          <w:rFonts w:ascii="Verdana" w:hAnsi="Verdana" w:cs="Arial"/>
          <w:b/>
          <w:sz w:val="20"/>
          <w:szCs w:val="20"/>
        </w:rPr>
        <w:t>.</w:t>
      </w:r>
      <w:r w:rsidR="006B17CC" w:rsidRPr="008444D9">
        <w:rPr>
          <w:rFonts w:ascii="Verdana" w:hAnsi="Verdana" w:cs="Arial"/>
          <w:sz w:val="20"/>
          <w:szCs w:val="20"/>
        </w:rPr>
        <w:t xml:space="preserve"> </w:t>
      </w:r>
    </w:p>
    <w:p w14:paraId="395185B8" w14:textId="4586AEB7" w:rsidR="004E591D" w:rsidRPr="008444D9" w:rsidRDefault="004E591D" w:rsidP="00B00C5E">
      <w:pPr>
        <w:pStyle w:val="ListParagraph"/>
        <w:numPr>
          <w:ilvl w:val="1"/>
          <w:numId w:val="13"/>
        </w:numPr>
        <w:spacing w:after="120"/>
        <w:contextualSpacing w:val="0"/>
        <w:jc w:val="both"/>
        <w:rPr>
          <w:rFonts w:ascii="Verdana" w:hAnsi="Verdana" w:cs="Arial"/>
          <w:b/>
          <w:sz w:val="20"/>
          <w:szCs w:val="20"/>
        </w:rPr>
      </w:pPr>
      <w:bookmarkStart w:id="2" w:name="_Ref479603872"/>
      <w:r w:rsidRPr="008444D9">
        <w:rPr>
          <w:rFonts w:ascii="Verdana" w:hAnsi="Verdana" w:cs="Arial"/>
          <w:b/>
          <w:sz w:val="20"/>
          <w:szCs w:val="20"/>
        </w:rPr>
        <w:t>General.</w:t>
      </w:r>
      <w:r w:rsidRPr="008444D9">
        <w:rPr>
          <w:rFonts w:ascii="Verdana" w:hAnsi="Verdana" w:cs="Arial"/>
          <w:sz w:val="20"/>
          <w:szCs w:val="20"/>
        </w:rPr>
        <w:t xml:space="preserve"> </w:t>
      </w:r>
      <w:r w:rsidR="00DD0697" w:rsidRPr="008444D9">
        <w:rPr>
          <w:rFonts w:ascii="Verdana" w:hAnsi="Verdana" w:cs="Arial"/>
          <w:sz w:val="20"/>
          <w:szCs w:val="20"/>
        </w:rPr>
        <w:t xml:space="preserve"> </w:t>
      </w:r>
      <w:r w:rsidR="00AD73CC" w:rsidRPr="008444D9">
        <w:rPr>
          <w:rFonts w:ascii="Verdana" w:hAnsi="Verdana" w:cs="Arial"/>
          <w:sz w:val="20"/>
          <w:szCs w:val="20"/>
        </w:rPr>
        <w:t xml:space="preserve">Professional </w:t>
      </w:r>
      <w:r w:rsidRPr="008444D9">
        <w:rPr>
          <w:rFonts w:ascii="Verdana" w:hAnsi="Verdana" w:cs="Arial"/>
          <w:sz w:val="20"/>
          <w:szCs w:val="20"/>
        </w:rPr>
        <w:t xml:space="preserve">Services may be performed by </w:t>
      </w:r>
      <w:r w:rsidR="00A133D0" w:rsidRPr="008444D9">
        <w:rPr>
          <w:rFonts w:ascii="Verdana" w:hAnsi="Verdana" w:cs="Arial"/>
          <w:sz w:val="20"/>
          <w:szCs w:val="20"/>
        </w:rPr>
        <w:t>CloudPro</w:t>
      </w:r>
      <w:r w:rsidR="004901EC" w:rsidRPr="008444D9">
        <w:rPr>
          <w:rFonts w:ascii="Verdana" w:hAnsi="Verdana" w:cs="Arial"/>
          <w:sz w:val="20"/>
          <w:szCs w:val="20"/>
        </w:rPr>
        <w:t>’s</w:t>
      </w:r>
      <w:r w:rsidRPr="008444D9">
        <w:rPr>
          <w:rFonts w:ascii="Verdana" w:hAnsi="Verdana" w:cs="Arial"/>
          <w:sz w:val="20"/>
          <w:szCs w:val="20"/>
        </w:rPr>
        <w:t xml:space="preserve"> employees and/or by </w:t>
      </w:r>
      <w:r w:rsidR="00A133D0" w:rsidRPr="008444D9">
        <w:rPr>
          <w:rFonts w:ascii="Verdana" w:hAnsi="Verdana" w:cs="Arial"/>
          <w:sz w:val="20"/>
          <w:szCs w:val="20"/>
        </w:rPr>
        <w:t>CloudPro</w:t>
      </w:r>
      <w:r w:rsidRPr="008444D9">
        <w:rPr>
          <w:rFonts w:ascii="Verdana" w:hAnsi="Verdana" w:cs="Arial"/>
          <w:sz w:val="20"/>
          <w:szCs w:val="20"/>
        </w:rPr>
        <w:t xml:space="preserve">-approved subcontractors. </w:t>
      </w:r>
      <w:r w:rsidR="00DD0697" w:rsidRPr="008444D9">
        <w:rPr>
          <w:rFonts w:ascii="Verdana" w:hAnsi="Verdana" w:cs="Arial"/>
          <w:sz w:val="20"/>
          <w:szCs w:val="20"/>
        </w:rPr>
        <w:t xml:space="preserve"> </w:t>
      </w:r>
      <w:r w:rsidRPr="008444D9">
        <w:rPr>
          <w:rFonts w:ascii="Verdana" w:hAnsi="Verdana" w:cs="Arial"/>
          <w:sz w:val="20"/>
          <w:szCs w:val="20"/>
        </w:rPr>
        <w:t xml:space="preserve">The successful and timely rendering of the </w:t>
      </w:r>
      <w:r w:rsidR="002B32D2" w:rsidRPr="008444D9">
        <w:rPr>
          <w:rFonts w:ascii="Verdana" w:hAnsi="Verdana" w:cs="Arial"/>
          <w:sz w:val="20"/>
          <w:szCs w:val="20"/>
        </w:rPr>
        <w:t xml:space="preserve">Professional </w:t>
      </w:r>
      <w:r w:rsidRPr="008444D9">
        <w:rPr>
          <w:rFonts w:ascii="Verdana" w:hAnsi="Verdana" w:cs="Arial"/>
          <w:sz w:val="20"/>
          <w:szCs w:val="20"/>
        </w:rPr>
        <w:t>Services requires the good faith cooperation of Customer.</w:t>
      </w:r>
      <w:r w:rsidR="002B32D2" w:rsidRPr="008444D9">
        <w:rPr>
          <w:rFonts w:ascii="Verdana" w:hAnsi="Verdana" w:cs="Arial"/>
          <w:sz w:val="20"/>
          <w:szCs w:val="20"/>
        </w:rPr>
        <w:t xml:space="preserve"> </w:t>
      </w:r>
      <w:r w:rsidRPr="008444D9">
        <w:rPr>
          <w:rFonts w:ascii="Verdana" w:hAnsi="Verdana" w:cs="Arial"/>
          <w:sz w:val="20"/>
          <w:szCs w:val="20"/>
        </w:rPr>
        <w:t xml:space="preserve"> Customer shall provide reasonable cooperation to </w:t>
      </w:r>
      <w:r w:rsidR="00A133D0" w:rsidRPr="008444D9">
        <w:rPr>
          <w:rFonts w:ascii="Verdana" w:hAnsi="Verdana" w:cs="Arial"/>
          <w:sz w:val="20"/>
          <w:szCs w:val="20"/>
        </w:rPr>
        <w:t>CloudPro</w:t>
      </w:r>
      <w:r w:rsidRPr="008444D9">
        <w:rPr>
          <w:rFonts w:ascii="Verdana" w:hAnsi="Verdana" w:cs="Arial"/>
          <w:sz w:val="20"/>
          <w:szCs w:val="20"/>
        </w:rPr>
        <w:t xml:space="preserve">, including, without limitation, making available, as may be reasonably required or requested: (i) information concerning Customer’s business as it relates to the </w:t>
      </w:r>
      <w:r w:rsidR="002B32D2" w:rsidRPr="008444D9">
        <w:rPr>
          <w:rFonts w:ascii="Verdana" w:hAnsi="Verdana" w:cs="Arial"/>
          <w:sz w:val="20"/>
          <w:szCs w:val="20"/>
        </w:rPr>
        <w:t xml:space="preserve">Professional </w:t>
      </w:r>
      <w:r w:rsidRPr="008444D9">
        <w:rPr>
          <w:rFonts w:ascii="Verdana" w:hAnsi="Verdana" w:cs="Arial"/>
          <w:sz w:val="20"/>
          <w:szCs w:val="20"/>
        </w:rPr>
        <w:t xml:space="preserve">Services; (ii) qualified personnel of Customer; and (iii) sufficient access to Customer’s facilities and systems; provided that the foregoing shall be provided so as not to unreasonably disrupt Customer’s business.  Where Customer Data </w:t>
      </w:r>
      <w:r w:rsidR="004901EC" w:rsidRPr="008444D9">
        <w:rPr>
          <w:rFonts w:ascii="Verdana" w:hAnsi="Verdana" w:cs="Arial"/>
          <w:sz w:val="20"/>
          <w:szCs w:val="20"/>
        </w:rPr>
        <w:t>is</w:t>
      </w:r>
      <w:r w:rsidRPr="008444D9">
        <w:rPr>
          <w:rFonts w:ascii="Verdana" w:hAnsi="Verdana" w:cs="Arial"/>
          <w:sz w:val="20"/>
          <w:szCs w:val="20"/>
        </w:rPr>
        <w:t xml:space="preserve"> required to perform the </w:t>
      </w:r>
      <w:r w:rsidR="002B32D2" w:rsidRPr="008444D9">
        <w:rPr>
          <w:rFonts w:ascii="Verdana" w:hAnsi="Verdana" w:cs="Arial"/>
          <w:sz w:val="20"/>
          <w:szCs w:val="20"/>
        </w:rPr>
        <w:t xml:space="preserve">Professional </w:t>
      </w:r>
      <w:r w:rsidRPr="008444D9">
        <w:rPr>
          <w:rFonts w:ascii="Verdana" w:hAnsi="Verdana" w:cs="Arial"/>
          <w:sz w:val="20"/>
          <w:szCs w:val="20"/>
        </w:rPr>
        <w:t>Services</w:t>
      </w:r>
      <w:r w:rsidR="006209D9" w:rsidRPr="008444D9">
        <w:rPr>
          <w:rFonts w:ascii="Verdana" w:hAnsi="Verdana" w:cs="Arial"/>
          <w:sz w:val="20"/>
          <w:szCs w:val="20"/>
        </w:rPr>
        <w:t xml:space="preserve">, and unless specified otherwise in the </w:t>
      </w:r>
      <w:r w:rsidR="00826004" w:rsidRPr="008444D9">
        <w:rPr>
          <w:rFonts w:ascii="Verdana" w:hAnsi="Verdana" w:cs="Arial"/>
          <w:sz w:val="20"/>
          <w:szCs w:val="20"/>
        </w:rPr>
        <w:t>Statement of Work</w:t>
      </w:r>
      <w:r w:rsidRPr="008444D9">
        <w:rPr>
          <w:rFonts w:ascii="Verdana" w:hAnsi="Verdana" w:cs="Arial"/>
          <w:sz w:val="20"/>
          <w:szCs w:val="20"/>
        </w:rPr>
        <w:t>, Customer must provide such Customer Data in a timely fashion</w:t>
      </w:r>
      <w:r w:rsidR="006209D9" w:rsidRPr="008444D9">
        <w:rPr>
          <w:rFonts w:ascii="Verdana" w:hAnsi="Verdana" w:cs="Arial"/>
          <w:sz w:val="20"/>
          <w:szCs w:val="20"/>
        </w:rPr>
        <w:t xml:space="preserve"> and in no more than </w:t>
      </w:r>
      <w:r w:rsidRPr="008444D9">
        <w:rPr>
          <w:rFonts w:ascii="Verdana" w:hAnsi="Verdana" w:cs="Arial"/>
          <w:sz w:val="20"/>
          <w:szCs w:val="20"/>
        </w:rPr>
        <w:t xml:space="preserve">ten (10) business days.  The </w:t>
      </w:r>
      <w:r w:rsidR="002B32D2" w:rsidRPr="008444D9">
        <w:rPr>
          <w:rFonts w:ascii="Verdana" w:hAnsi="Verdana" w:cs="Arial"/>
          <w:sz w:val="20"/>
          <w:szCs w:val="20"/>
        </w:rPr>
        <w:t xml:space="preserve">Professional </w:t>
      </w:r>
      <w:r w:rsidRPr="008444D9">
        <w:rPr>
          <w:rFonts w:ascii="Verdana" w:hAnsi="Verdana" w:cs="Arial"/>
          <w:sz w:val="20"/>
          <w:szCs w:val="20"/>
        </w:rPr>
        <w:t xml:space="preserve">Services and Charges are dependent upon such timely cooperation by Customer and </w:t>
      </w:r>
      <w:r w:rsidR="00A133D0" w:rsidRPr="008444D9">
        <w:rPr>
          <w:rFonts w:ascii="Verdana" w:hAnsi="Verdana" w:cs="Arial"/>
          <w:sz w:val="20"/>
          <w:szCs w:val="20"/>
        </w:rPr>
        <w:t>CloudPro</w:t>
      </w:r>
      <w:r w:rsidRPr="008444D9">
        <w:rPr>
          <w:rFonts w:ascii="Verdana" w:hAnsi="Verdana" w:cs="Arial"/>
          <w:sz w:val="20"/>
          <w:szCs w:val="20"/>
        </w:rPr>
        <w:t xml:space="preserve"> will not be liable for delays caused by Customer’s breach of this </w:t>
      </w:r>
      <w:r w:rsidR="002B32D2" w:rsidRPr="008444D9">
        <w:rPr>
          <w:rFonts w:ascii="Verdana" w:hAnsi="Verdana" w:cs="Arial"/>
          <w:sz w:val="20"/>
          <w:szCs w:val="20"/>
        </w:rPr>
        <w:t xml:space="preserve">Subsection </w:t>
      </w:r>
      <w:r w:rsidR="002B32D2" w:rsidRPr="008444D9">
        <w:rPr>
          <w:rFonts w:ascii="Verdana" w:hAnsi="Verdana" w:cs="Arial"/>
          <w:sz w:val="20"/>
          <w:szCs w:val="20"/>
        </w:rPr>
        <w:fldChar w:fldCharType="begin"/>
      </w:r>
      <w:r w:rsidR="002B32D2" w:rsidRPr="008444D9">
        <w:rPr>
          <w:rFonts w:ascii="Verdana" w:hAnsi="Verdana" w:cs="Arial"/>
          <w:sz w:val="20"/>
          <w:szCs w:val="20"/>
        </w:rPr>
        <w:instrText xml:space="preserve"> REF _Ref479603872 \r \h </w:instrText>
      </w:r>
      <w:r w:rsidR="004A6F07" w:rsidRPr="008444D9">
        <w:rPr>
          <w:rFonts w:ascii="Verdana" w:hAnsi="Verdana" w:cs="Arial"/>
          <w:sz w:val="20"/>
          <w:szCs w:val="20"/>
        </w:rPr>
        <w:instrText xml:space="preserve"> \* MERGEFORMAT </w:instrText>
      </w:r>
      <w:r w:rsidR="002B32D2" w:rsidRPr="008444D9">
        <w:rPr>
          <w:rFonts w:ascii="Verdana" w:hAnsi="Verdana" w:cs="Arial"/>
          <w:sz w:val="20"/>
          <w:szCs w:val="20"/>
        </w:rPr>
      </w:r>
      <w:r w:rsidR="002B32D2" w:rsidRPr="008444D9">
        <w:rPr>
          <w:rFonts w:ascii="Verdana" w:hAnsi="Verdana" w:cs="Arial"/>
          <w:sz w:val="20"/>
          <w:szCs w:val="20"/>
        </w:rPr>
        <w:fldChar w:fldCharType="separate"/>
      </w:r>
      <w:r w:rsidR="006C1A50">
        <w:rPr>
          <w:rFonts w:ascii="Verdana" w:hAnsi="Verdana" w:cs="Arial"/>
          <w:sz w:val="20"/>
          <w:szCs w:val="20"/>
        </w:rPr>
        <w:t>3.1</w:t>
      </w:r>
      <w:r w:rsidR="002B32D2" w:rsidRPr="008444D9">
        <w:rPr>
          <w:rFonts w:ascii="Verdana" w:hAnsi="Verdana" w:cs="Arial"/>
          <w:sz w:val="20"/>
          <w:szCs w:val="20"/>
        </w:rPr>
        <w:fldChar w:fldCharType="end"/>
      </w:r>
      <w:r w:rsidRPr="008444D9">
        <w:rPr>
          <w:rFonts w:ascii="Verdana" w:hAnsi="Verdana" w:cs="Arial"/>
          <w:sz w:val="20"/>
          <w:szCs w:val="20"/>
        </w:rPr>
        <w:t>.</w:t>
      </w:r>
      <w:bookmarkEnd w:id="2"/>
      <w:r w:rsidRPr="008444D9">
        <w:rPr>
          <w:rFonts w:ascii="Verdana" w:hAnsi="Verdana" w:cs="Arial"/>
          <w:sz w:val="20"/>
          <w:szCs w:val="20"/>
        </w:rPr>
        <w:t xml:space="preserve">  </w:t>
      </w:r>
    </w:p>
    <w:p w14:paraId="0F19F79A" w14:textId="1270B5B7" w:rsidR="00CE57BE" w:rsidRPr="008444D9" w:rsidRDefault="00826004" w:rsidP="00B00C5E">
      <w:pPr>
        <w:pStyle w:val="ListParagraph"/>
        <w:numPr>
          <w:ilvl w:val="1"/>
          <w:numId w:val="13"/>
        </w:numPr>
        <w:spacing w:after="120"/>
        <w:contextualSpacing w:val="0"/>
        <w:jc w:val="both"/>
        <w:rPr>
          <w:rFonts w:ascii="Verdana" w:hAnsi="Verdana" w:cs="Arial"/>
          <w:sz w:val="20"/>
          <w:szCs w:val="20"/>
        </w:rPr>
      </w:pPr>
      <w:r w:rsidRPr="008444D9">
        <w:rPr>
          <w:rFonts w:ascii="Verdana" w:hAnsi="Verdana" w:cs="Arial"/>
          <w:b/>
          <w:sz w:val="20"/>
          <w:szCs w:val="20"/>
        </w:rPr>
        <w:t>Statement of Work</w:t>
      </w:r>
      <w:r w:rsidR="006B17CC" w:rsidRPr="008444D9">
        <w:rPr>
          <w:rFonts w:ascii="Verdana" w:hAnsi="Verdana" w:cs="Arial"/>
          <w:b/>
          <w:sz w:val="20"/>
          <w:szCs w:val="20"/>
        </w:rPr>
        <w:t>.</w:t>
      </w:r>
      <w:r w:rsidR="006B17CC" w:rsidRPr="008444D9">
        <w:rPr>
          <w:rFonts w:ascii="Verdana" w:hAnsi="Verdana" w:cs="Arial"/>
          <w:sz w:val="20"/>
          <w:szCs w:val="20"/>
        </w:rPr>
        <w:t xml:space="preserve"> </w:t>
      </w:r>
      <w:r w:rsidR="00AB3204" w:rsidRPr="008444D9">
        <w:rPr>
          <w:rFonts w:ascii="Verdana" w:hAnsi="Verdana" w:cs="Arial"/>
          <w:sz w:val="20"/>
          <w:szCs w:val="20"/>
        </w:rPr>
        <w:t xml:space="preserve"> </w:t>
      </w:r>
      <w:r w:rsidR="006B17CC" w:rsidRPr="008444D9">
        <w:rPr>
          <w:rFonts w:ascii="Verdana" w:hAnsi="Verdana" w:cs="Arial"/>
          <w:sz w:val="20"/>
          <w:szCs w:val="20"/>
        </w:rPr>
        <w:t xml:space="preserve">Some Professional Services may require that </w:t>
      </w:r>
      <w:r w:rsidR="00A133D0" w:rsidRPr="008444D9">
        <w:rPr>
          <w:rFonts w:ascii="Verdana" w:hAnsi="Verdana" w:cs="Arial"/>
          <w:sz w:val="20"/>
          <w:szCs w:val="20"/>
        </w:rPr>
        <w:t>CloudPro</w:t>
      </w:r>
      <w:r w:rsidR="006B17CC" w:rsidRPr="008444D9">
        <w:rPr>
          <w:rFonts w:ascii="Verdana" w:hAnsi="Verdana" w:cs="Arial"/>
          <w:sz w:val="20"/>
          <w:szCs w:val="20"/>
        </w:rPr>
        <w:t xml:space="preserve"> and Customer agree to a more comprehensive description than that contained in an Order. </w:t>
      </w:r>
      <w:r w:rsidR="00DD0697" w:rsidRPr="008444D9">
        <w:rPr>
          <w:rFonts w:ascii="Verdana" w:hAnsi="Verdana" w:cs="Arial"/>
          <w:sz w:val="20"/>
          <w:szCs w:val="20"/>
        </w:rPr>
        <w:t xml:space="preserve"> </w:t>
      </w:r>
      <w:r w:rsidR="006B17CC" w:rsidRPr="008444D9">
        <w:rPr>
          <w:rFonts w:ascii="Verdana" w:hAnsi="Verdana" w:cs="Arial"/>
          <w:sz w:val="20"/>
          <w:szCs w:val="20"/>
        </w:rPr>
        <w:t xml:space="preserve">In such cases, the </w:t>
      </w:r>
      <w:r w:rsidR="00E20289" w:rsidRPr="008444D9">
        <w:rPr>
          <w:rFonts w:ascii="Verdana" w:hAnsi="Verdana" w:cs="Arial"/>
          <w:sz w:val="20"/>
          <w:szCs w:val="20"/>
        </w:rPr>
        <w:t>P</w:t>
      </w:r>
      <w:r w:rsidR="006B17CC" w:rsidRPr="008444D9">
        <w:rPr>
          <w:rFonts w:ascii="Verdana" w:hAnsi="Verdana" w:cs="Arial"/>
          <w:sz w:val="20"/>
          <w:szCs w:val="20"/>
        </w:rPr>
        <w:t xml:space="preserve">arties </w:t>
      </w:r>
      <w:r w:rsidR="00D94104" w:rsidRPr="008444D9">
        <w:rPr>
          <w:rFonts w:ascii="Verdana" w:hAnsi="Verdana" w:cs="Arial"/>
          <w:sz w:val="20"/>
          <w:szCs w:val="20"/>
        </w:rPr>
        <w:t xml:space="preserve">may include such </w:t>
      </w:r>
      <w:r w:rsidR="003411D7" w:rsidRPr="008444D9">
        <w:rPr>
          <w:rFonts w:ascii="Verdana" w:hAnsi="Verdana" w:cs="Arial"/>
          <w:sz w:val="20"/>
          <w:szCs w:val="20"/>
        </w:rPr>
        <w:t xml:space="preserve">description in the </w:t>
      </w:r>
      <w:r w:rsidRPr="008444D9">
        <w:rPr>
          <w:rFonts w:ascii="Verdana" w:hAnsi="Verdana" w:cs="Arial"/>
          <w:sz w:val="20"/>
          <w:szCs w:val="20"/>
        </w:rPr>
        <w:t>Statement of Work</w:t>
      </w:r>
      <w:r w:rsidR="003411D7" w:rsidRPr="008444D9">
        <w:rPr>
          <w:rFonts w:ascii="Verdana" w:hAnsi="Verdana" w:cs="Arial"/>
          <w:sz w:val="20"/>
          <w:szCs w:val="20"/>
        </w:rPr>
        <w:t xml:space="preserve"> which </w:t>
      </w:r>
      <w:r w:rsidR="00513C51" w:rsidRPr="008444D9">
        <w:rPr>
          <w:rFonts w:ascii="Verdana" w:hAnsi="Verdana" w:cs="Arial"/>
          <w:sz w:val="20"/>
          <w:szCs w:val="20"/>
        </w:rPr>
        <w:t xml:space="preserve">may </w:t>
      </w:r>
      <w:r w:rsidR="003411D7" w:rsidRPr="008444D9">
        <w:rPr>
          <w:rFonts w:ascii="Verdana" w:hAnsi="Verdana" w:cs="Arial"/>
          <w:sz w:val="20"/>
          <w:szCs w:val="20"/>
        </w:rPr>
        <w:t xml:space="preserve">contain an estimated amount for such services. </w:t>
      </w:r>
    </w:p>
    <w:p w14:paraId="1819BE55" w14:textId="5AF4F2ED" w:rsidR="001237B0" w:rsidRPr="008444D9" w:rsidRDefault="006B17CC" w:rsidP="00B00C5E">
      <w:pPr>
        <w:pStyle w:val="ListParagraph"/>
        <w:numPr>
          <w:ilvl w:val="1"/>
          <w:numId w:val="13"/>
        </w:numPr>
        <w:spacing w:after="120"/>
        <w:contextualSpacing w:val="0"/>
        <w:jc w:val="both"/>
        <w:rPr>
          <w:rFonts w:ascii="Verdana" w:hAnsi="Verdana" w:cs="Arial"/>
          <w:b/>
          <w:sz w:val="20"/>
          <w:szCs w:val="20"/>
        </w:rPr>
      </w:pPr>
      <w:r w:rsidRPr="008444D9">
        <w:rPr>
          <w:rFonts w:ascii="Verdana" w:hAnsi="Verdana" w:cs="Arial"/>
          <w:b/>
          <w:sz w:val="20"/>
          <w:szCs w:val="20"/>
        </w:rPr>
        <w:lastRenderedPageBreak/>
        <w:t>Acceptance.</w:t>
      </w:r>
      <w:r w:rsidRPr="008444D9">
        <w:rPr>
          <w:rFonts w:ascii="Verdana" w:hAnsi="Verdana" w:cs="Arial"/>
          <w:sz w:val="20"/>
          <w:szCs w:val="20"/>
        </w:rPr>
        <w:t xml:space="preserve"> </w:t>
      </w:r>
      <w:r w:rsidR="00DD0697" w:rsidRPr="008444D9">
        <w:rPr>
          <w:rFonts w:ascii="Verdana" w:hAnsi="Verdana" w:cs="Arial"/>
          <w:sz w:val="20"/>
          <w:szCs w:val="20"/>
        </w:rPr>
        <w:t xml:space="preserve"> </w:t>
      </w:r>
      <w:r w:rsidR="00854AAA" w:rsidRPr="008444D9">
        <w:rPr>
          <w:rFonts w:ascii="Verdana" w:hAnsi="Verdana" w:cs="Arial"/>
          <w:sz w:val="20"/>
          <w:szCs w:val="20"/>
        </w:rPr>
        <w:t>Unless otherwise specified in the Order, t</w:t>
      </w:r>
      <w:r w:rsidRPr="008444D9">
        <w:rPr>
          <w:rFonts w:ascii="Verdana" w:hAnsi="Verdana" w:cs="Arial"/>
          <w:sz w:val="20"/>
          <w:szCs w:val="20"/>
        </w:rPr>
        <w:t xml:space="preserve">he </w:t>
      </w:r>
      <w:r w:rsidR="00FB6161" w:rsidRPr="008444D9">
        <w:rPr>
          <w:rFonts w:ascii="Verdana" w:hAnsi="Verdana" w:cs="Arial"/>
          <w:sz w:val="20"/>
          <w:szCs w:val="20"/>
        </w:rPr>
        <w:t xml:space="preserve">Professional </w:t>
      </w:r>
      <w:r w:rsidRPr="008444D9">
        <w:rPr>
          <w:rFonts w:ascii="Verdana" w:hAnsi="Verdana" w:cs="Arial"/>
          <w:sz w:val="20"/>
          <w:szCs w:val="20"/>
        </w:rPr>
        <w:t>Services and all resulting deliverables</w:t>
      </w:r>
      <w:r w:rsidR="00C1110F" w:rsidRPr="008444D9">
        <w:rPr>
          <w:rFonts w:ascii="Verdana" w:hAnsi="Verdana" w:cs="Arial"/>
          <w:sz w:val="20"/>
          <w:szCs w:val="20"/>
        </w:rPr>
        <w:t xml:space="preserve">, including </w:t>
      </w:r>
      <w:r w:rsidR="00A133D0" w:rsidRPr="008444D9">
        <w:rPr>
          <w:rFonts w:ascii="Verdana" w:hAnsi="Verdana" w:cs="Arial"/>
          <w:sz w:val="20"/>
          <w:szCs w:val="20"/>
        </w:rPr>
        <w:t>CloudPro</w:t>
      </w:r>
      <w:r w:rsidR="003920DD" w:rsidRPr="008444D9">
        <w:rPr>
          <w:rFonts w:ascii="Verdana" w:hAnsi="Verdana" w:cs="Arial"/>
          <w:sz w:val="20"/>
          <w:szCs w:val="20"/>
        </w:rPr>
        <w:t xml:space="preserve"> </w:t>
      </w:r>
      <w:r w:rsidR="00BF44BB" w:rsidRPr="008444D9">
        <w:rPr>
          <w:rFonts w:ascii="Verdana" w:hAnsi="Verdana" w:cs="Arial"/>
          <w:sz w:val="20"/>
          <w:szCs w:val="20"/>
        </w:rPr>
        <w:t>Solution</w:t>
      </w:r>
      <w:r w:rsidR="00C1110F" w:rsidRPr="008444D9">
        <w:rPr>
          <w:rFonts w:ascii="Verdana" w:hAnsi="Verdana" w:cs="Arial"/>
          <w:sz w:val="20"/>
          <w:szCs w:val="20"/>
        </w:rPr>
        <w:t>s</w:t>
      </w:r>
      <w:r w:rsidR="00BF44BB" w:rsidRPr="008444D9">
        <w:rPr>
          <w:rFonts w:ascii="Verdana" w:hAnsi="Verdana" w:cs="Arial"/>
          <w:sz w:val="20"/>
          <w:szCs w:val="20"/>
        </w:rPr>
        <w:t xml:space="preserve"> </w:t>
      </w:r>
      <w:r w:rsidR="00DA0505" w:rsidRPr="008444D9">
        <w:rPr>
          <w:rFonts w:ascii="Verdana" w:hAnsi="Verdana" w:cs="Arial"/>
          <w:sz w:val="20"/>
          <w:szCs w:val="20"/>
        </w:rPr>
        <w:t>in the case of configuration or implementation,</w:t>
      </w:r>
      <w:r w:rsidRPr="008444D9">
        <w:rPr>
          <w:rFonts w:ascii="Verdana" w:hAnsi="Verdana" w:cs="Arial"/>
          <w:sz w:val="20"/>
          <w:szCs w:val="20"/>
        </w:rPr>
        <w:t xml:space="preserve"> shall be deemed accepted by Customer on payment or ten (10) business days after performance</w:t>
      </w:r>
      <w:r w:rsidR="00DA0505" w:rsidRPr="008444D9">
        <w:rPr>
          <w:rFonts w:ascii="Verdana" w:hAnsi="Verdana" w:cs="Arial"/>
          <w:sz w:val="20"/>
          <w:szCs w:val="20"/>
        </w:rPr>
        <w:t xml:space="preserve"> or delivery</w:t>
      </w:r>
      <w:r w:rsidRPr="008444D9">
        <w:rPr>
          <w:rFonts w:ascii="Verdana" w:hAnsi="Verdana" w:cs="Arial"/>
          <w:sz w:val="20"/>
          <w:szCs w:val="20"/>
        </w:rPr>
        <w:t xml:space="preserve">, whichever occurs first. </w:t>
      </w:r>
      <w:r w:rsidR="00DD0697" w:rsidRPr="008444D9">
        <w:rPr>
          <w:rFonts w:ascii="Verdana" w:hAnsi="Verdana" w:cs="Arial"/>
          <w:sz w:val="20"/>
          <w:szCs w:val="20"/>
        </w:rPr>
        <w:t xml:space="preserve"> </w:t>
      </w:r>
      <w:r w:rsidRPr="008444D9">
        <w:rPr>
          <w:rFonts w:ascii="Verdana" w:hAnsi="Verdana" w:cs="Arial"/>
          <w:sz w:val="20"/>
          <w:szCs w:val="20"/>
        </w:rPr>
        <w:t xml:space="preserve">In no event will acceptance or payment be unreasonably withheld, conditioned or delayed. </w:t>
      </w:r>
      <w:r w:rsidR="001049E6" w:rsidRPr="008444D9">
        <w:rPr>
          <w:rFonts w:ascii="Verdana" w:hAnsi="Verdana" w:cs="Arial"/>
          <w:sz w:val="20"/>
          <w:szCs w:val="20"/>
        </w:rPr>
        <w:t xml:space="preserve"> </w:t>
      </w:r>
    </w:p>
    <w:p w14:paraId="5D1C8BEE" w14:textId="5B40B6F6" w:rsidR="00D31D8A" w:rsidRPr="008444D9" w:rsidRDefault="00D31D8A" w:rsidP="00B00C5E">
      <w:pPr>
        <w:pStyle w:val="ListParagraph"/>
        <w:numPr>
          <w:ilvl w:val="1"/>
          <w:numId w:val="13"/>
        </w:numPr>
        <w:spacing w:after="120"/>
        <w:contextualSpacing w:val="0"/>
        <w:jc w:val="both"/>
        <w:rPr>
          <w:rFonts w:ascii="Verdana" w:hAnsi="Verdana" w:cs="Arial"/>
          <w:b/>
          <w:sz w:val="20"/>
          <w:szCs w:val="20"/>
        </w:rPr>
      </w:pPr>
      <w:r w:rsidRPr="008444D9">
        <w:rPr>
          <w:rFonts w:ascii="Verdana" w:hAnsi="Verdana" w:cs="Arial"/>
          <w:b/>
          <w:sz w:val="20"/>
          <w:szCs w:val="20"/>
        </w:rPr>
        <w:t xml:space="preserve">Change Management.  </w:t>
      </w:r>
      <w:r w:rsidR="00634C88" w:rsidRPr="008444D9">
        <w:rPr>
          <w:rFonts w:ascii="Verdana" w:hAnsi="Verdana" w:cs="Arial"/>
          <w:sz w:val="20"/>
          <w:szCs w:val="20"/>
        </w:rPr>
        <w:t xml:space="preserve">Additions or deletions to the number of resources or changes to the duration or scope of performance under an existing Order and/or </w:t>
      </w:r>
      <w:r w:rsidR="00826004" w:rsidRPr="008444D9">
        <w:rPr>
          <w:rFonts w:ascii="Verdana" w:hAnsi="Verdana" w:cs="Arial"/>
          <w:sz w:val="20"/>
          <w:szCs w:val="20"/>
        </w:rPr>
        <w:t>Statement of Work</w:t>
      </w:r>
      <w:r w:rsidR="00634C88" w:rsidRPr="008444D9">
        <w:rPr>
          <w:rFonts w:ascii="Verdana" w:hAnsi="Verdana" w:cs="Arial"/>
          <w:sz w:val="20"/>
          <w:szCs w:val="20"/>
        </w:rPr>
        <w:t xml:space="preserve"> shall require the execution of a </w:t>
      </w:r>
      <w:r w:rsidR="0032764E" w:rsidRPr="008444D9">
        <w:rPr>
          <w:rFonts w:ascii="Verdana" w:hAnsi="Verdana" w:cs="Arial"/>
          <w:sz w:val="20"/>
          <w:szCs w:val="20"/>
        </w:rPr>
        <w:t>change</w:t>
      </w:r>
      <w:r w:rsidR="00634C88" w:rsidRPr="008444D9">
        <w:rPr>
          <w:rFonts w:ascii="Verdana" w:hAnsi="Verdana" w:cs="Arial"/>
          <w:sz w:val="20"/>
          <w:szCs w:val="20"/>
        </w:rPr>
        <w:t xml:space="preserve"> Order and/or </w:t>
      </w:r>
      <w:r w:rsidR="00826004" w:rsidRPr="008444D9">
        <w:rPr>
          <w:rFonts w:ascii="Verdana" w:hAnsi="Verdana" w:cs="Arial"/>
          <w:sz w:val="20"/>
          <w:szCs w:val="20"/>
        </w:rPr>
        <w:t>Statement of Work</w:t>
      </w:r>
      <w:r w:rsidR="0032764E" w:rsidRPr="008444D9">
        <w:rPr>
          <w:rFonts w:ascii="Verdana" w:hAnsi="Verdana" w:cs="Arial"/>
          <w:sz w:val="20"/>
          <w:szCs w:val="20"/>
        </w:rPr>
        <w:t xml:space="preserve"> which amends the original</w:t>
      </w:r>
      <w:r w:rsidR="00634C88" w:rsidRPr="008444D9">
        <w:rPr>
          <w:rFonts w:ascii="Verdana" w:hAnsi="Verdana" w:cs="Arial"/>
          <w:sz w:val="20"/>
          <w:szCs w:val="20"/>
        </w:rPr>
        <w:t>.</w:t>
      </w:r>
      <w:r w:rsidR="00FA53F5" w:rsidRPr="008444D9">
        <w:rPr>
          <w:rFonts w:ascii="Verdana" w:hAnsi="Verdana" w:cs="Arial"/>
          <w:sz w:val="20"/>
          <w:szCs w:val="20"/>
        </w:rPr>
        <w:t xml:space="preserve">  No change requests by either </w:t>
      </w:r>
      <w:r w:rsidR="00E20289" w:rsidRPr="008444D9">
        <w:rPr>
          <w:rFonts w:ascii="Verdana" w:hAnsi="Verdana" w:cs="Arial"/>
          <w:sz w:val="20"/>
          <w:szCs w:val="20"/>
        </w:rPr>
        <w:t>P</w:t>
      </w:r>
      <w:r w:rsidR="00FA53F5" w:rsidRPr="008444D9">
        <w:rPr>
          <w:rFonts w:ascii="Verdana" w:hAnsi="Verdana" w:cs="Arial"/>
          <w:sz w:val="20"/>
          <w:szCs w:val="20"/>
        </w:rPr>
        <w:t xml:space="preserve">arty shall take effect until such Order and/or </w:t>
      </w:r>
      <w:r w:rsidR="00826004" w:rsidRPr="008444D9">
        <w:rPr>
          <w:rFonts w:ascii="Verdana" w:hAnsi="Verdana" w:cs="Arial"/>
          <w:sz w:val="20"/>
          <w:szCs w:val="20"/>
        </w:rPr>
        <w:t>Statement of Work</w:t>
      </w:r>
      <w:r w:rsidR="00FA53F5" w:rsidRPr="008444D9">
        <w:rPr>
          <w:rFonts w:ascii="Verdana" w:hAnsi="Verdana" w:cs="Arial"/>
          <w:sz w:val="20"/>
          <w:szCs w:val="20"/>
        </w:rPr>
        <w:t xml:space="preserve"> has been accepted and fully executed by the </w:t>
      </w:r>
      <w:r w:rsidR="00E20289" w:rsidRPr="008444D9">
        <w:rPr>
          <w:rFonts w:ascii="Verdana" w:hAnsi="Verdana" w:cs="Arial"/>
          <w:sz w:val="20"/>
          <w:szCs w:val="20"/>
        </w:rPr>
        <w:t>P</w:t>
      </w:r>
      <w:r w:rsidR="00FA53F5" w:rsidRPr="008444D9">
        <w:rPr>
          <w:rFonts w:ascii="Verdana" w:hAnsi="Verdana" w:cs="Arial"/>
          <w:sz w:val="20"/>
          <w:szCs w:val="20"/>
        </w:rPr>
        <w:t>arties</w:t>
      </w:r>
      <w:r w:rsidR="00D75F8C" w:rsidRPr="008444D9">
        <w:rPr>
          <w:rFonts w:ascii="Verdana" w:hAnsi="Verdana" w:cs="Arial"/>
          <w:sz w:val="20"/>
          <w:szCs w:val="20"/>
        </w:rPr>
        <w:t xml:space="preserve">, and the project will continue according to the current Order and/or </w:t>
      </w:r>
      <w:r w:rsidR="00826004" w:rsidRPr="008444D9">
        <w:rPr>
          <w:rFonts w:ascii="Verdana" w:hAnsi="Verdana" w:cs="Arial"/>
          <w:sz w:val="20"/>
          <w:szCs w:val="20"/>
        </w:rPr>
        <w:t>Statement of Work</w:t>
      </w:r>
      <w:r w:rsidR="00D75F8C" w:rsidRPr="008444D9">
        <w:rPr>
          <w:rFonts w:ascii="Verdana" w:hAnsi="Verdana" w:cs="Arial"/>
          <w:sz w:val="20"/>
          <w:szCs w:val="20"/>
        </w:rPr>
        <w:t xml:space="preserve"> until any change is effective</w:t>
      </w:r>
      <w:r w:rsidR="00FA53F5" w:rsidRPr="008444D9">
        <w:rPr>
          <w:rFonts w:ascii="Verdana" w:hAnsi="Verdana" w:cs="Arial"/>
          <w:sz w:val="20"/>
          <w:szCs w:val="20"/>
        </w:rPr>
        <w:t xml:space="preserve">.  </w:t>
      </w:r>
    </w:p>
    <w:p w14:paraId="44BAA29C" w14:textId="20D25D51" w:rsidR="001237B0" w:rsidRPr="008444D9" w:rsidRDefault="006B17CC" w:rsidP="00B00C5E">
      <w:pPr>
        <w:pStyle w:val="ListParagraph"/>
        <w:numPr>
          <w:ilvl w:val="1"/>
          <w:numId w:val="13"/>
        </w:numPr>
        <w:spacing w:after="120"/>
        <w:contextualSpacing w:val="0"/>
        <w:jc w:val="both"/>
        <w:rPr>
          <w:rFonts w:ascii="Verdana" w:hAnsi="Verdana" w:cs="Arial"/>
          <w:b/>
          <w:sz w:val="20"/>
          <w:szCs w:val="20"/>
        </w:rPr>
      </w:pPr>
      <w:r w:rsidRPr="008444D9">
        <w:rPr>
          <w:rFonts w:ascii="Verdana" w:hAnsi="Verdana" w:cs="Arial"/>
          <w:b/>
          <w:sz w:val="20"/>
          <w:szCs w:val="20"/>
        </w:rPr>
        <w:t>Customer Premises.</w:t>
      </w:r>
      <w:r w:rsidRPr="008444D9">
        <w:rPr>
          <w:rFonts w:ascii="Verdana" w:hAnsi="Verdana" w:cs="Arial"/>
          <w:sz w:val="20"/>
          <w:szCs w:val="20"/>
        </w:rPr>
        <w:t xml:space="preserve"> </w:t>
      </w:r>
      <w:r w:rsidR="00DD0697" w:rsidRPr="008444D9">
        <w:rPr>
          <w:rFonts w:ascii="Verdana" w:hAnsi="Verdana" w:cs="Arial"/>
          <w:sz w:val="20"/>
          <w:szCs w:val="20"/>
        </w:rPr>
        <w:t xml:space="preserve"> </w:t>
      </w:r>
      <w:r w:rsidR="001049E6" w:rsidRPr="008444D9">
        <w:rPr>
          <w:rFonts w:ascii="Verdana" w:hAnsi="Verdana" w:cs="Arial"/>
          <w:sz w:val="20"/>
          <w:szCs w:val="20"/>
        </w:rPr>
        <w:t>Wherever possible,</w:t>
      </w:r>
      <w:r w:rsidR="001237B0" w:rsidRPr="008444D9">
        <w:rPr>
          <w:rFonts w:ascii="Verdana" w:hAnsi="Verdana" w:cs="Arial"/>
          <w:sz w:val="20"/>
          <w:szCs w:val="20"/>
        </w:rPr>
        <w:t xml:space="preserve"> the </w:t>
      </w:r>
      <w:r w:rsidR="00AD73CC" w:rsidRPr="008444D9">
        <w:rPr>
          <w:rFonts w:ascii="Verdana" w:hAnsi="Verdana" w:cs="Arial"/>
          <w:sz w:val="20"/>
          <w:szCs w:val="20"/>
        </w:rPr>
        <w:t xml:space="preserve">Professional </w:t>
      </w:r>
      <w:r w:rsidR="001237B0" w:rsidRPr="008444D9">
        <w:rPr>
          <w:rFonts w:ascii="Verdana" w:hAnsi="Verdana" w:cs="Arial"/>
          <w:sz w:val="20"/>
          <w:szCs w:val="20"/>
        </w:rPr>
        <w:t>Services will be performed remotely</w:t>
      </w:r>
      <w:r w:rsidR="001049E6" w:rsidRPr="008444D9">
        <w:rPr>
          <w:rFonts w:ascii="Verdana" w:hAnsi="Verdana" w:cs="Arial"/>
          <w:sz w:val="20"/>
          <w:szCs w:val="20"/>
        </w:rPr>
        <w:t>, such as project management, preparation for onsite events, and conversion services</w:t>
      </w:r>
      <w:r w:rsidR="001237B0" w:rsidRPr="008444D9">
        <w:rPr>
          <w:rFonts w:ascii="Verdana" w:hAnsi="Verdana" w:cs="Arial"/>
          <w:sz w:val="20"/>
          <w:szCs w:val="20"/>
        </w:rPr>
        <w:t xml:space="preserve">.  </w:t>
      </w:r>
      <w:r w:rsidR="00A133D0" w:rsidRPr="008444D9">
        <w:rPr>
          <w:rFonts w:ascii="Verdana" w:hAnsi="Verdana" w:cs="Arial"/>
          <w:sz w:val="20"/>
          <w:szCs w:val="20"/>
        </w:rPr>
        <w:t>CloudPro</w:t>
      </w:r>
      <w:r w:rsidRPr="008444D9">
        <w:rPr>
          <w:rFonts w:ascii="Verdana" w:hAnsi="Verdana" w:cs="Arial"/>
          <w:sz w:val="20"/>
          <w:szCs w:val="20"/>
        </w:rPr>
        <w:t xml:space="preserve">’s personnel may perform certain </w:t>
      </w:r>
      <w:r w:rsidR="00AD73CC" w:rsidRPr="008444D9">
        <w:rPr>
          <w:rFonts w:ascii="Verdana" w:hAnsi="Verdana" w:cs="Arial"/>
          <w:sz w:val="20"/>
          <w:szCs w:val="20"/>
        </w:rPr>
        <w:t xml:space="preserve">Professional </w:t>
      </w:r>
      <w:r w:rsidRPr="008444D9">
        <w:rPr>
          <w:rFonts w:ascii="Verdana" w:hAnsi="Verdana" w:cs="Arial"/>
          <w:sz w:val="20"/>
          <w:szCs w:val="20"/>
        </w:rPr>
        <w:t>Services at Customer’s premises from time to time as mutually agree</w:t>
      </w:r>
      <w:r w:rsidR="00287A1A" w:rsidRPr="008444D9">
        <w:rPr>
          <w:rFonts w:ascii="Verdana" w:hAnsi="Verdana" w:cs="Arial"/>
          <w:sz w:val="20"/>
          <w:szCs w:val="20"/>
        </w:rPr>
        <w:t>d</w:t>
      </w:r>
      <w:r w:rsidRPr="008444D9">
        <w:rPr>
          <w:rFonts w:ascii="Verdana" w:hAnsi="Verdana" w:cs="Arial"/>
          <w:sz w:val="20"/>
          <w:szCs w:val="20"/>
        </w:rPr>
        <w:t xml:space="preserve"> to </w:t>
      </w:r>
      <w:r w:rsidR="00287A1A" w:rsidRPr="008444D9">
        <w:rPr>
          <w:rFonts w:ascii="Verdana" w:hAnsi="Verdana" w:cs="Arial"/>
          <w:sz w:val="20"/>
          <w:szCs w:val="20"/>
        </w:rPr>
        <w:t xml:space="preserve">by </w:t>
      </w:r>
      <w:r w:rsidR="00A133D0" w:rsidRPr="008444D9">
        <w:rPr>
          <w:rFonts w:ascii="Verdana" w:hAnsi="Verdana" w:cs="Arial"/>
          <w:sz w:val="20"/>
          <w:szCs w:val="20"/>
        </w:rPr>
        <w:t>CloudPro</w:t>
      </w:r>
      <w:r w:rsidRPr="008444D9">
        <w:rPr>
          <w:rFonts w:ascii="Verdana" w:hAnsi="Verdana" w:cs="Arial"/>
          <w:sz w:val="20"/>
          <w:szCs w:val="20"/>
        </w:rPr>
        <w:t xml:space="preserve"> and Customer. </w:t>
      </w:r>
      <w:r w:rsidR="00DD0697" w:rsidRPr="008444D9">
        <w:rPr>
          <w:rFonts w:ascii="Verdana" w:hAnsi="Verdana" w:cs="Arial"/>
          <w:sz w:val="20"/>
          <w:szCs w:val="20"/>
        </w:rPr>
        <w:t xml:space="preserve"> </w:t>
      </w:r>
      <w:r w:rsidRPr="008444D9">
        <w:rPr>
          <w:rFonts w:ascii="Verdana" w:hAnsi="Verdana" w:cs="Arial"/>
          <w:sz w:val="20"/>
          <w:szCs w:val="20"/>
        </w:rPr>
        <w:t xml:space="preserve">In such instances, Customer agrees to provide working space and facilities and any other services and materials </w:t>
      </w:r>
      <w:r w:rsidR="00A133D0" w:rsidRPr="008444D9">
        <w:rPr>
          <w:rFonts w:ascii="Verdana" w:hAnsi="Verdana" w:cs="Arial"/>
          <w:sz w:val="20"/>
          <w:szCs w:val="20"/>
        </w:rPr>
        <w:t>CloudPro</w:t>
      </w:r>
      <w:r w:rsidRPr="008444D9">
        <w:rPr>
          <w:rFonts w:ascii="Verdana" w:hAnsi="Verdana" w:cs="Arial"/>
          <w:sz w:val="20"/>
          <w:szCs w:val="20"/>
        </w:rPr>
        <w:t xml:space="preserve"> or its personnel may reasonably request in order to perform such </w:t>
      </w:r>
      <w:r w:rsidR="00AD73CC" w:rsidRPr="008444D9">
        <w:rPr>
          <w:rFonts w:ascii="Verdana" w:hAnsi="Verdana" w:cs="Arial"/>
          <w:sz w:val="20"/>
          <w:szCs w:val="20"/>
        </w:rPr>
        <w:t xml:space="preserve">Professional </w:t>
      </w:r>
      <w:r w:rsidRPr="008444D9">
        <w:rPr>
          <w:rFonts w:ascii="Verdana" w:hAnsi="Verdana" w:cs="Arial"/>
          <w:sz w:val="20"/>
          <w:szCs w:val="20"/>
        </w:rPr>
        <w:t>Services, and to take reasonable precautions to prevent injury to persons or property</w:t>
      </w:r>
      <w:r w:rsidR="00634C88" w:rsidRPr="008444D9">
        <w:rPr>
          <w:rFonts w:ascii="Verdana" w:hAnsi="Verdana" w:cs="Arial"/>
          <w:sz w:val="20"/>
          <w:szCs w:val="20"/>
        </w:rPr>
        <w:t xml:space="preserve">, and </w:t>
      </w:r>
      <w:r w:rsidR="00A133D0" w:rsidRPr="008444D9">
        <w:rPr>
          <w:rFonts w:ascii="Verdana" w:hAnsi="Verdana" w:cs="Arial"/>
          <w:sz w:val="20"/>
          <w:szCs w:val="20"/>
        </w:rPr>
        <w:t>CloudPro</w:t>
      </w:r>
      <w:r w:rsidR="00634C88" w:rsidRPr="008444D9">
        <w:rPr>
          <w:rFonts w:ascii="Verdana" w:hAnsi="Verdana" w:cs="Arial"/>
          <w:sz w:val="20"/>
          <w:szCs w:val="20"/>
        </w:rPr>
        <w:t xml:space="preserve"> agrees to follow any and all reasonable safety and on premise policies of Customer so long as such policies are communicated to the </w:t>
      </w:r>
      <w:r w:rsidR="00A133D0" w:rsidRPr="008444D9">
        <w:rPr>
          <w:rFonts w:ascii="Verdana" w:hAnsi="Verdana" w:cs="Arial"/>
          <w:sz w:val="20"/>
          <w:szCs w:val="20"/>
        </w:rPr>
        <w:t>CloudPro</w:t>
      </w:r>
      <w:r w:rsidR="00634C88" w:rsidRPr="008444D9">
        <w:rPr>
          <w:rFonts w:ascii="Verdana" w:hAnsi="Verdana" w:cs="Arial"/>
          <w:sz w:val="20"/>
          <w:szCs w:val="20"/>
        </w:rPr>
        <w:t xml:space="preserve"> personnel in a timely fashion</w:t>
      </w:r>
      <w:r w:rsidRPr="008444D9">
        <w:rPr>
          <w:rFonts w:ascii="Verdana" w:hAnsi="Verdana" w:cs="Arial"/>
          <w:sz w:val="20"/>
          <w:szCs w:val="20"/>
        </w:rPr>
        <w:t>.</w:t>
      </w:r>
    </w:p>
    <w:p w14:paraId="3E17FB90" w14:textId="15BA0A10" w:rsidR="00D7013D" w:rsidRPr="008444D9" w:rsidRDefault="001237B0" w:rsidP="00B00C5E">
      <w:pPr>
        <w:pStyle w:val="ListParagraph"/>
        <w:numPr>
          <w:ilvl w:val="1"/>
          <w:numId w:val="13"/>
        </w:numPr>
        <w:spacing w:after="120"/>
        <w:contextualSpacing w:val="0"/>
        <w:jc w:val="both"/>
        <w:rPr>
          <w:rFonts w:ascii="Verdana" w:hAnsi="Verdana" w:cs="Arial"/>
          <w:b/>
          <w:sz w:val="20"/>
          <w:szCs w:val="20"/>
        </w:rPr>
      </w:pPr>
      <w:r w:rsidRPr="008444D9">
        <w:rPr>
          <w:rFonts w:ascii="Verdana" w:hAnsi="Verdana" w:cs="Arial"/>
          <w:b/>
          <w:sz w:val="20"/>
          <w:szCs w:val="20"/>
        </w:rPr>
        <w:t xml:space="preserve">Timeframe and Start of </w:t>
      </w:r>
      <w:r w:rsidR="007F7691" w:rsidRPr="008444D9">
        <w:rPr>
          <w:rFonts w:ascii="Verdana" w:hAnsi="Verdana" w:cs="Arial"/>
          <w:b/>
          <w:sz w:val="20"/>
          <w:szCs w:val="20"/>
        </w:rPr>
        <w:t xml:space="preserve">Professional </w:t>
      </w:r>
      <w:r w:rsidRPr="008444D9">
        <w:rPr>
          <w:rFonts w:ascii="Verdana" w:hAnsi="Verdana" w:cs="Arial"/>
          <w:b/>
          <w:sz w:val="20"/>
          <w:szCs w:val="20"/>
        </w:rPr>
        <w:t>Services.</w:t>
      </w:r>
      <w:r w:rsidRPr="008444D9">
        <w:rPr>
          <w:rFonts w:ascii="Verdana" w:hAnsi="Verdana" w:cs="Arial"/>
          <w:sz w:val="20"/>
          <w:szCs w:val="20"/>
        </w:rPr>
        <w:t xml:space="preserve">  </w:t>
      </w:r>
      <w:r w:rsidR="00AF5F3A" w:rsidRPr="008444D9">
        <w:rPr>
          <w:rFonts w:ascii="Verdana" w:hAnsi="Verdana" w:cs="Arial"/>
          <w:sz w:val="20"/>
          <w:szCs w:val="20"/>
        </w:rPr>
        <w:t xml:space="preserve">Unless specified in the </w:t>
      </w:r>
      <w:r w:rsidR="00826004" w:rsidRPr="008444D9">
        <w:rPr>
          <w:rFonts w:ascii="Verdana" w:hAnsi="Verdana" w:cs="Arial"/>
          <w:sz w:val="20"/>
          <w:szCs w:val="20"/>
        </w:rPr>
        <w:t>Statement of Work</w:t>
      </w:r>
      <w:r w:rsidR="00AF5F3A" w:rsidRPr="008444D9">
        <w:rPr>
          <w:rFonts w:ascii="Verdana" w:hAnsi="Verdana" w:cs="Arial"/>
          <w:sz w:val="20"/>
          <w:szCs w:val="20"/>
        </w:rPr>
        <w:t>,</w:t>
      </w:r>
      <w:r w:rsidRPr="008444D9">
        <w:rPr>
          <w:rFonts w:ascii="Verdana" w:hAnsi="Verdana" w:cs="Arial"/>
          <w:sz w:val="20"/>
          <w:szCs w:val="20"/>
        </w:rPr>
        <w:t xml:space="preserve"> </w:t>
      </w:r>
      <w:r w:rsidR="00A133D0" w:rsidRPr="008444D9">
        <w:rPr>
          <w:rFonts w:ascii="Verdana" w:hAnsi="Verdana" w:cs="Arial"/>
          <w:sz w:val="20"/>
          <w:szCs w:val="20"/>
        </w:rPr>
        <w:t>CloudPro</w:t>
      </w:r>
      <w:r w:rsidRPr="008444D9">
        <w:rPr>
          <w:rFonts w:ascii="Verdana" w:hAnsi="Verdana" w:cs="Arial"/>
          <w:sz w:val="20"/>
          <w:szCs w:val="20"/>
        </w:rPr>
        <w:t xml:space="preserve"> will contact Customer within ten (10) business days of the Order Effective Date with the estimated start date for the </w:t>
      </w:r>
      <w:r w:rsidR="00AD73CC" w:rsidRPr="008444D9">
        <w:rPr>
          <w:rFonts w:ascii="Verdana" w:hAnsi="Verdana" w:cs="Arial"/>
          <w:sz w:val="20"/>
          <w:szCs w:val="20"/>
        </w:rPr>
        <w:t xml:space="preserve">Professional </w:t>
      </w:r>
      <w:r w:rsidRPr="008444D9">
        <w:rPr>
          <w:rFonts w:ascii="Verdana" w:hAnsi="Verdana" w:cs="Arial"/>
          <w:sz w:val="20"/>
          <w:szCs w:val="20"/>
        </w:rPr>
        <w:t xml:space="preserve">Services. </w:t>
      </w:r>
      <w:r w:rsidR="00636A72" w:rsidRPr="008444D9">
        <w:rPr>
          <w:rFonts w:ascii="Verdana" w:hAnsi="Verdana" w:cs="Arial"/>
          <w:sz w:val="20"/>
          <w:szCs w:val="20"/>
        </w:rPr>
        <w:t xml:space="preserve"> </w:t>
      </w:r>
      <w:r w:rsidR="00AD73CC" w:rsidRPr="008444D9">
        <w:rPr>
          <w:rFonts w:ascii="Verdana" w:hAnsi="Verdana" w:cs="Arial"/>
          <w:sz w:val="20"/>
          <w:szCs w:val="20"/>
        </w:rPr>
        <w:t xml:space="preserve">Professional </w:t>
      </w:r>
      <w:r w:rsidRPr="008444D9">
        <w:rPr>
          <w:rFonts w:ascii="Verdana" w:hAnsi="Verdana" w:cs="Arial"/>
          <w:sz w:val="20"/>
          <w:szCs w:val="20"/>
        </w:rPr>
        <w:t xml:space="preserve">Services provided </w:t>
      </w:r>
      <w:r w:rsidR="00421812" w:rsidRPr="008444D9">
        <w:rPr>
          <w:rFonts w:ascii="Verdana" w:hAnsi="Verdana" w:cs="Arial"/>
          <w:sz w:val="20"/>
          <w:szCs w:val="20"/>
        </w:rPr>
        <w:t xml:space="preserve">on an expedited basis or </w:t>
      </w:r>
      <w:r w:rsidRPr="008444D9">
        <w:rPr>
          <w:rFonts w:ascii="Verdana" w:hAnsi="Verdana" w:cs="Arial"/>
          <w:sz w:val="20"/>
          <w:szCs w:val="20"/>
        </w:rPr>
        <w:t xml:space="preserve">off hours may require coordination with </w:t>
      </w:r>
      <w:r w:rsidR="00A133D0" w:rsidRPr="008444D9">
        <w:rPr>
          <w:rFonts w:ascii="Verdana" w:hAnsi="Verdana" w:cs="Arial"/>
          <w:sz w:val="20"/>
          <w:szCs w:val="20"/>
        </w:rPr>
        <w:t>CloudPro</w:t>
      </w:r>
      <w:r w:rsidRPr="008444D9">
        <w:rPr>
          <w:rFonts w:ascii="Verdana" w:hAnsi="Verdana" w:cs="Arial"/>
          <w:sz w:val="20"/>
          <w:szCs w:val="20"/>
        </w:rPr>
        <w:t xml:space="preserve"> and additional </w:t>
      </w:r>
      <w:r w:rsidR="00AA3591" w:rsidRPr="008444D9">
        <w:rPr>
          <w:rFonts w:ascii="Verdana" w:hAnsi="Verdana" w:cs="Arial"/>
          <w:sz w:val="20"/>
          <w:szCs w:val="20"/>
        </w:rPr>
        <w:t>Charges</w:t>
      </w:r>
      <w:r w:rsidRPr="008444D9">
        <w:rPr>
          <w:rFonts w:ascii="Verdana" w:hAnsi="Verdana" w:cs="Arial"/>
          <w:sz w:val="20"/>
          <w:szCs w:val="20"/>
        </w:rPr>
        <w:t xml:space="preserve"> may be required.  Scheduling and delivery of final deliverables is dependent upon a mutually agreed timeline and resource availability.</w:t>
      </w:r>
      <w:r w:rsidR="00AF5F3A" w:rsidRPr="008444D9">
        <w:rPr>
          <w:rFonts w:ascii="Verdana" w:hAnsi="Verdana" w:cs="Arial"/>
          <w:sz w:val="20"/>
          <w:szCs w:val="20"/>
        </w:rPr>
        <w:t xml:space="preserve">  </w:t>
      </w:r>
      <w:r w:rsidR="00342193" w:rsidRPr="008444D9">
        <w:rPr>
          <w:rFonts w:ascii="Verdana" w:hAnsi="Verdana" w:cs="Arial"/>
          <w:sz w:val="20"/>
          <w:szCs w:val="20"/>
        </w:rPr>
        <w:t>A</w:t>
      </w:r>
      <w:r w:rsidRPr="008444D9">
        <w:rPr>
          <w:rFonts w:ascii="Verdana" w:hAnsi="Verdana" w:cs="Arial"/>
          <w:sz w:val="20"/>
          <w:szCs w:val="20"/>
        </w:rPr>
        <w:t xml:space="preserve">ll </w:t>
      </w:r>
      <w:r w:rsidR="00342193" w:rsidRPr="008444D9">
        <w:rPr>
          <w:rFonts w:ascii="Verdana" w:hAnsi="Verdana" w:cs="Arial"/>
          <w:sz w:val="20"/>
          <w:szCs w:val="20"/>
        </w:rPr>
        <w:t>Professional S</w:t>
      </w:r>
      <w:r w:rsidRPr="008444D9">
        <w:rPr>
          <w:rFonts w:ascii="Verdana" w:hAnsi="Verdana" w:cs="Arial"/>
          <w:sz w:val="20"/>
          <w:szCs w:val="20"/>
        </w:rPr>
        <w:t xml:space="preserve">ervices must be delivered within </w:t>
      </w:r>
      <w:r w:rsidR="00342193" w:rsidRPr="008444D9">
        <w:rPr>
          <w:rFonts w:ascii="Verdana" w:hAnsi="Verdana" w:cs="Arial"/>
          <w:sz w:val="20"/>
          <w:szCs w:val="20"/>
        </w:rPr>
        <w:t>twelve (12 months) from the Order Effective Date</w:t>
      </w:r>
      <w:r w:rsidR="00D75F8C" w:rsidRPr="008444D9">
        <w:rPr>
          <w:rFonts w:ascii="Verdana" w:hAnsi="Verdana" w:cs="Arial"/>
          <w:sz w:val="20"/>
          <w:szCs w:val="20"/>
        </w:rPr>
        <w:t xml:space="preserve"> unless expressly stated otherwise in the Order</w:t>
      </w:r>
      <w:r w:rsidR="00AF5F3A" w:rsidRPr="008444D9">
        <w:rPr>
          <w:rFonts w:ascii="Verdana" w:hAnsi="Verdana" w:cs="Arial"/>
          <w:sz w:val="20"/>
          <w:szCs w:val="20"/>
        </w:rPr>
        <w:t xml:space="preserve">.  </w:t>
      </w:r>
      <w:r w:rsidR="00D61131" w:rsidRPr="008444D9">
        <w:rPr>
          <w:rFonts w:ascii="Verdana" w:hAnsi="Verdana" w:cs="Arial"/>
          <w:sz w:val="20"/>
          <w:szCs w:val="20"/>
        </w:rPr>
        <w:t>If an Order includes an implementation, and that implementation is not scheduled within twelve (12) months after the Order Effective Date, then the Order shall expire and all payments made under the Order shall be non-refundable.</w:t>
      </w:r>
    </w:p>
    <w:p w14:paraId="343B6E47" w14:textId="77777777" w:rsidR="00A92C7F" w:rsidRPr="008444D9" w:rsidRDefault="00DD0697" w:rsidP="00B00C5E">
      <w:pPr>
        <w:pStyle w:val="ListParagraph"/>
        <w:numPr>
          <w:ilvl w:val="2"/>
          <w:numId w:val="13"/>
        </w:numPr>
        <w:spacing w:after="120"/>
        <w:ind w:left="900" w:hanging="540"/>
        <w:contextualSpacing w:val="0"/>
        <w:jc w:val="both"/>
        <w:rPr>
          <w:rFonts w:ascii="Verdana" w:hAnsi="Verdana" w:cs="Arial"/>
          <w:b/>
          <w:sz w:val="20"/>
          <w:szCs w:val="20"/>
        </w:rPr>
      </w:pPr>
      <w:r w:rsidRPr="008444D9">
        <w:rPr>
          <w:rFonts w:ascii="Verdana" w:hAnsi="Verdana" w:cs="Arial"/>
          <w:b/>
          <w:sz w:val="20"/>
          <w:szCs w:val="20"/>
        </w:rPr>
        <w:t xml:space="preserve">Late </w:t>
      </w:r>
      <w:r w:rsidR="00766557" w:rsidRPr="008444D9">
        <w:rPr>
          <w:rFonts w:ascii="Verdana" w:hAnsi="Verdana" w:cs="Arial"/>
          <w:b/>
          <w:sz w:val="20"/>
          <w:szCs w:val="20"/>
        </w:rPr>
        <w:t>Rescheduling</w:t>
      </w:r>
      <w:r w:rsidRPr="008444D9">
        <w:rPr>
          <w:rFonts w:ascii="Verdana" w:hAnsi="Verdana" w:cs="Arial"/>
          <w:b/>
          <w:sz w:val="20"/>
          <w:szCs w:val="20"/>
        </w:rPr>
        <w:t>.</w:t>
      </w:r>
      <w:r w:rsidRPr="008444D9">
        <w:rPr>
          <w:rFonts w:ascii="Verdana" w:hAnsi="Verdana" w:cs="Arial"/>
          <w:sz w:val="20"/>
          <w:szCs w:val="20"/>
        </w:rPr>
        <w:t xml:space="preserve">  </w:t>
      </w:r>
      <w:r w:rsidR="001237B0" w:rsidRPr="008444D9">
        <w:rPr>
          <w:rFonts w:ascii="Verdana" w:hAnsi="Verdana" w:cs="Arial"/>
          <w:sz w:val="20"/>
          <w:szCs w:val="20"/>
        </w:rPr>
        <w:t xml:space="preserve">Where Customer requests </w:t>
      </w:r>
      <w:r w:rsidR="00AD73CC" w:rsidRPr="008444D9">
        <w:rPr>
          <w:rFonts w:ascii="Verdana" w:hAnsi="Verdana" w:cs="Arial"/>
          <w:sz w:val="20"/>
          <w:szCs w:val="20"/>
        </w:rPr>
        <w:t xml:space="preserve">Professional </w:t>
      </w:r>
      <w:r w:rsidR="001237B0" w:rsidRPr="008444D9">
        <w:rPr>
          <w:rFonts w:ascii="Verdana" w:hAnsi="Verdana" w:cs="Arial"/>
          <w:sz w:val="20"/>
          <w:szCs w:val="20"/>
        </w:rPr>
        <w:t xml:space="preserve">Services to be rescheduled within </w:t>
      </w:r>
      <w:r w:rsidR="002A2FE1" w:rsidRPr="008444D9">
        <w:rPr>
          <w:rFonts w:ascii="Verdana" w:hAnsi="Verdana" w:cs="Arial"/>
          <w:sz w:val="20"/>
          <w:szCs w:val="20"/>
        </w:rPr>
        <w:t>ten (10</w:t>
      </w:r>
      <w:r w:rsidR="001237B0" w:rsidRPr="008444D9">
        <w:rPr>
          <w:rFonts w:ascii="Verdana" w:hAnsi="Verdana" w:cs="Arial"/>
          <w:sz w:val="20"/>
          <w:szCs w:val="20"/>
        </w:rPr>
        <w:t xml:space="preserve">) or fewer </w:t>
      </w:r>
      <w:r w:rsidR="002A2FE1" w:rsidRPr="008444D9">
        <w:rPr>
          <w:rFonts w:ascii="Verdana" w:hAnsi="Verdana" w:cs="Arial"/>
          <w:sz w:val="20"/>
          <w:szCs w:val="20"/>
        </w:rPr>
        <w:t xml:space="preserve">business </w:t>
      </w:r>
      <w:r w:rsidR="001237B0" w:rsidRPr="008444D9">
        <w:rPr>
          <w:rFonts w:ascii="Verdana" w:hAnsi="Verdana" w:cs="Arial"/>
          <w:sz w:val="20"/>
          <w:szCs w:val="20"/>
        </w:rPr>
        <w:t xml:space="preserve">days prior to the delivery of onsite </w:t>
      </w:r>
      <w:r w:rsidR="00AD73CC" w:rsidRPr="008444D9">
        <w:rPr>
          <w:rFonts w:ascii="Verdana" w:hAnsi="Verdana" w:cs="Arial"/>
          <w:sz w:val="20"/>
          <w:szCs w:val="20"/>
        </w:rPr>
        <w:t xml:space="preserve">Professional </w:t>
      </w:r>
      <w:r w:rsidR="001237B0" w:rsidRPr="008444D9">
        <w:rPr>
          <w:rFonts w:ascii="Verdana" w:hAnsi="Verdana" w:cs="Arial"/>
          <w:sz w:val="20"/>
          <w:szCs w:val="20"/>
        </w:rPr>
        <w:t xml:space="preserve">Services, </w:t>
      </w:r>
      <w:r w:rsidR="00A133D0" w:rsidRPr="008444D9">
        <w:rPr>
          <w:rFonts w:ascii="Verdana" w:hAnsi="Verdana" w:cs="Arial"/>
          <w:sz w:val="20"/>
          <w:szCs w:val="20"/>
        </w:rPr>
        <w:t>CloudPro</w:t>
      </w:r>
      <w:r w:rsidR="001237B0" w:rsidRPr="008444D9">
        <w:rPr>
          <w:rFonts w:ascii="Verdana" w:hAnsi="Verdana" w:cs="Arial"/>
          <w:sz w:val="20"/>
          <w:szCs w:val="20"/>
        </w:rPr>
        <w:t xml:space="preserve"> shall be entitled to invoice and Customer agrees to pay a one-time reschedule </w:t>
      </w:r>
      <w:r w:rsidR="00AA3591" w:rsidRPr="008444D9">
        <w:rPr>
          <w:rFonts w:ascii="Verdana" w:hAnsi="Verdana" w:cs="Arial"/>
          <w:sz w:val="20"/>
          <w:szCs w:val="20"/>
        </w:rPr>
        <w:t>fee</w:t>
      </w:r>
      <w:r w:rsidR="001237B0" w:rsidRPr="008444D9">
        <w:rPr>
          <w:rFonts w:ascii="Verdana" w:hAnsi="Verdana" w:cs="Arial"/>
          <w:sz w:val="20"/>
          <w:szCs w:val="20"/>
        </w:rPr>
        <w:t xml:space="preserve"> of five thousand dollars ($5,000</w:t>
      </w:r>
      <w:r w:rsidR="004C2D7E" w:rsidRPr="008444D9">
        <w:rPr>
          <w:rFonts w:ascii="Verdana" w:hAnsi="Verdana" w:cs="Arial"/>
          <w:sz w:val="20"/>
          <w:szCs w:val="20"/>
        </w:rPr>
        <w:t xml:space="preserve"> USD</w:t>
      </w:r>
      <w:r w:rsidR="001237B0" w:rsidRPr="008444D9">
        <w:rPr>
          <w:rFonts w:ascii="Verdana" w:hAnsi="Verdana" w:cs="Arial"/>
          <w:sz w:val="20"/>
          <w:szCs w:val="20"/>
        </w:rPr>
        <w:t xml:space="preserve">) per scheduled onsite </w:t>
      </w:r>
      <w:r w:rsidR="00A133D0" w:rsidRPr="008444D9">
        <w:rPr>
          <w:rFonts w:ascii="Verdana" w:hAnsi="Verdana" w:cs="Arial"/>
          <w:sz w:val="20"/>
          <w:szCs w:val="20"/>
        </w:rPr>
        <w:t>CloudPro</w:t>
      </w:r>
      <w:r w:rsidR="001237B0" w:rsidRPr="008444D9">
        <w:rPr>
          <w:rFonts w:ascii="Verdana" w:hAnsi="Verdana" w:cs="Arial"/>
          <w:sz w:val="20"/>
          <w:szCs w:val="20"/>
        </w:rPr>
        <w:t xml:space="preserve"> resource which shall be in addition to the applicable </w:t>
      </w:r>
      <w:r w:rsidR="00AA3591" w:rsidRPr="008444D9">
        <w:rPr>
          <w:rFonts w:ascii="Verdana" w:hAnsi="Verdana" w:cs="Arial"/>
          <w:sz w:val="20"/>
          <w:szCs w:val="20"/>
        </w:rPr>
        <w:t>Charge</w:t>
      </w:r>
      <w:r w:rsidR="001237B0" w:rsidRPr="008444D9">
        <w:rPr>
          <w:rFonts w:ascii="Verdana" w:hAnsi="Verdana" w:cs="Arial"/>
          <w:sz w:val="20"/>
          <w:szCs w:val="20"/>
        </w:rPr>
        <w:t>s.</w:t>
      </w:r>
    </w:p>
    <w:p w14:paraId="5426E6B1" w14:textId="09070A2F" w:rsidR="00515CDC" w:rsidRPr="00515CDC" w:rsidRDefault="00515CDC" w:rsidP="00515CDC">
      <w:pPr>
        <w:pStyle w:val="ListParagraph"/>
        <w:numPr>
          <w:ilvl w:val="1"/>
          <w:numId w:val="13"/>
        </w:numPr>
        <w:spacing w:after="120"/>
        <w:contextualSpacing w:val="0"/>
        <w:jc w:val="both"/>
        <w:rPr>
          <w:rFonts w:ascii="Verdana" w:hAnsi="Verdana" w:cs="Arial"/>
          <w:b/>
          <w:sz w:val="20"/>
          <w:szCs w:val="20"/>
        </w:rPr>
      </w:pPr>
      <w:r w:rsidRPr="00515CDC">
        <w:rPr>
          <w:rFonts w:ascii="Verdana" w:hAnsi="Verdana" w:cs="Arial"/>
          <w:b/>
          <w:bCs/>
          <w:sz w:val="20"/>
          <w:szCs w:val="20"/>
        </w:rPr>
        <w:t>Subcontractors.</w:t>
      </w:r>
      <w:r>
        <w:rPr>
          <w:rFonts w:ascii="Verdana" w:hAnsi="Verdana" w:cs="Arial"/>
          <w:sz w:val="20"/>
          <w:szCs w:val="20"/>
        </w:rPr>
        <w:t xml:space="preserve"> </w:t>
      </w:r>
      <w:r w:rsidR="0051456F" w:rsidRPr="0051456F">
        <w:rPr>
          <w:rFonts w:ascii="Verdana" w:hAnsi="Verdana" w:cs="Arial"/>
          <w:sz w:val="20"/>
          <w:szCs w:val="20"/>
        </w:rPr>
        <w:t>CloudPro may enter into subcontracts with third parties or affiliates for the performance of any of CloudPro's duties or obligations under this MSA.</w:t>
      </w:r>
    </w:p>
    <w:p w14:paraId="45576050" w14:textId="5D8C8A72" w:rsidR="007D25FB" w:rsidRPr="00665826" w:rsidRDefault="00FE3977" w:rsidP="00665826">
      <w:pPr>
        <w:pStyle w:val="ListParagraph"/>
        <w:numPr>
          <w:ilvl w:val="1"/>
          <w:numId w:val="13"/>
        </w:numPr>
        <w:spacing w:after="120"/>
        <w:contextualSpacing w:val="0"/>
        <w:jc w:val="both"/>
        <w:rPr>
          <w:rFonts w:ascii="Verdana" w:hAnsi="Verdana" w:cs="Arial"/>
          <w:sz w:val="20"/>
          <w:szCs w:val="20"/>
        </w:rPr>
      </w:pPr>
      <w:r w:rsidRPr="00FE3977">
        <w:rPr>
          <w:rFonts w:ascii="Verdana" w:hAnsi="Verdana" w:cs="Arial"/>
          <w:b/>
          <w:bCs/>
          <w:sz w:val="20"/>
          <w:szCs w:val="20"/>
        </w:rPr>
        <w:t xml:space="preserve">Offshore Work. </w:t>
      </w:r>
      <w:r w:rsidR="0051456F" w:rsidRPr="0051456F">
        <w:rPr>
          <w:rFonts w:ascii="Verdana" w:hAnsi="Verdana" w:cs="Arial"/>
          <w:sz w:val="20"/>
          <w:szCs w:val="20"/>
        </w:rPr>
        <w:t xml:space="preserve">CloudPro represents and warrants that it will maintain all Customer Data, including personable identifiable information, Onshore and limit access to Customer Data to CloudPro employees providing services Onshore until Customer provides CloudPro written authorization to permit transferring Customer Data Offshore and/or allow access to Customer Data from Offshore. CloudPro represents and warrants that physical and data security applicable to services provided Offshore fully complies with CloudPros' overall network, application and data security standards. CloudPro represents and warrants that CloudPro restricts the ability of Offshore personnel from using computers or other electronic devices that allow Customer Data to be downloaded or print Customer Data and prohibits Offshore personnel from using flash drives or other similar devices. </w:t>
      </w:r>
    </w:p>
    <w:p w14:paraId="67E89AB9" w14:textId="175F2990" w:rsidR="00F41016" w:rsidRPr="008444D9" w:rsidRDefault="006B17CC" w:rsidP="00B00C5E">
      <w:pPr>
        <w:pStyle w:val="ListParagraph"/>
        <w:numPr>
          <w:ilvl w:val="0"/>
          <w:numId w:val="1"/>
        </w:numPr>
        <w:spacing w:after="120"/>
        <w:contextualSpacing w:val="0"/>
        <w:jc w:val="both"/>
        <w:rPr>
          <w:rFonts w:ascii="Verdana" w:hAnsi="Verdana" w:cs="Arial"/>
          <w:b/>
          <w:sz w:val="20"/>
          <w:szCs w:val="20"/>
        </w:rPr>
      </w:pPr>
      <w:r w:rsidRPr="008444D9">
        <w:rPr>
          <w:rFonts w:ascii="Verdana" w:hAnsi="Verdana" w:cs="Arial"/>
          <w:b/>
          <w:sz w:val="20"/>
          <w:szCs w:val="20"/>
          <w:u w:val="single"/>
        </w:rPr>
        <w:t>Ownership</w:t>
      </w:r>
      <w:r w:rsidRPr="008444D9">
        <w:rPr>
          <w:rFonts w:ascii="Verdana" w:hAnsi="Verdana" w:cs="Arial"/>
          <w:b/>
          <w:sz w:val="20"/>
          <w:szCs w:val="20"/>
        </w:rPr>
        <w:t>.</w:t>
      </w:r>
      <w:r w:rsidRPr="008444D9">
        <w:rPr>
          <w:rFonts w:ascii="Verdana" w:hAnsi="Verdana" w:cs="Arial"/>
          <w:sz w:val="20"/>
          <w:szCs w:val="20"/>
        </w:rPr>
        <w:t xml:space="preserve"> </w:t>
      </w:r>
    </w:p>
    <w:p w14:paraId="69C7181A" w14:textId="3BCFE291" w:rsidR="0029487A" w:rsidRPr="008444D9" w:rsidRDefault="00A133D0" w:rsidP="00B00C5E">
      <w:pPr>
        <w:pStyle w:val="ListParagraph"/>
        <w:numPr>
          <w:ilvl w:val="1"/>
          <w:numId w:val="34"/>
        </w:numPr>
        <w:spacing w:after="120"/>
        <w:ind w:left="360"/>
        <w:contextualSpacing w:val="0"/>
        <w:jc w:val="both"/>
        <w:rPr>
          <w:rFonts w:ascii="Verdana" w:hAnsi="Verdana" w:cs="Arial"/>
          <w:b/>
          <w:sz w:val="20"/>
          <w:szCs w:val="20"/>
        </w:rPr>
      </w:pPr>
      <w:r w:rsidRPr="008444D9">
        <w:rPr>
          <w:rFonts w:ascii="Verdana" w:hAnsi="Verdana" w:cs="Arial"/>
          <w:b/>
          <w:sz w:val="20"/>
          <w:szCs w:val="20"/>
        </w:rPr>
        <w:t>CloudPro</w:t>
      </w:r>
      <w:r w:rsidR="00F41016" w:rsidRPr="008444D9">
        <w:rPr>
          <w:rFonts w:ascii="Verdana" w:hAnsi="Verdana" w:cs="Arial"/>
          <w:b/>
          <w:sz w:val="20"/>
          <w:szCs w:val="20"/>
        </w:rPr>
        <w:t xml:space="preserve"> Materials.</w:t>
      </w:r>
      <w:r w:rsidR="00F41016" w:rsidRPr="008444D9">
        <w:rPr>
          <w:rFonts w:ascii="Verdana" w:hAnsi="Verdana" w:cs="Arial"/>
          <w:sz w:val="20"/>
          <w:szCs w:val="20"/>
        </w:rPr>
        <w:t xml:space="preserve">  </w:t>
      </w:r>
      <w:r w:rsidRPr="008444D9">
        <w:rPr>
          <w:rFonts w:ascii="Verdana" w:hAnsi="Verdana" w:cs="Arial"/>
          <w:sz w:val="20"/>
          <w:szCs w:val="20"/>
        </w:rPr>
        <w:t>CloudPro</w:t>
      </w:r>
      <w:r w:rsidR="006B17CC" w:rsidRPr="008444D9">
        <w:rPr>
          <w:rFonts w:ascii="Verdana" w:hAnsi="Verdana" w:cs="Arial"/>
          <w:sz w:val="20"/>
          <w:szCs w:val="20"/>
        </w:rPr>
        <w:t xml:space="preserve"> exclusively owns all right, title and interest in and to the </w:t>
      </w:r>
      <w:r w:rsidRPr="008444D9">
        <w:rPr>
          <w:rFonts w:ascii="Verdana" w:hAnsi="Verdana" w:cs="Arial"/>
          <w:sz w:val="20"/>
          <w:szCs w:val="20"/>
        </w:rPr>
        <w:t>CloudPro</w:t>
      </w:r>
      <w:r w:rsidR="00FB6161" w:rsidRPr="008444D9">
        <w:rPr>
          <w:rFonts w:ascii="Verdana" w:hAnsi="Verdana" w:cs="Arial"/>
          <w:sz w:val="20"/>
          <w:szCs w:val="20"/>
        </w:rPr>
        <w:t xml:space="preserve"> Solution</w:t>
      </w:r>
      <w:r w:rsidR="00C1110F" w:rsidRPr="008444D9">
        <w:rPr>
          <w:rFonts w:ascii="Verdana" w:hAnsi="Verdana" w:cs="Arial"/>
          <w:sz w:val="20"/>
          <w:szCs w:val="20"/>
        </w:rPr>
        <w:t>s</w:t>
      </w:r>
      <w:r w:rsidR="0083119C" w:rsidRPr="008444D9">
        <w:rPr>
          <w:rFonts w:ascii="Verdana" w:hAnsi="Verdana" w:cs="Arial"/>
          <w:sz w:val="20"/>
          <w:szCs w:val="20"/>
        </w:rPr>
        <w:t xml:space="preserve"> including, but limited to,</w:t>
      </w:r>
      <w:r w:rsidR="006B17CC" w:rsidRPr="008444D9">
        <w:rPr>
          <w:rFonts w:ascii="Verdana" w:hAnsi="Verdana" w:cs="Arial"/>
          <w:sz w:val="20"/>
          <w:szCs w:val="20"/>
        </w:rPr>
        <w:t xml:space="preserve"> </w:t>
      </w:r>
      <w:r w:rsidR="0083119C" w:rsidRPr="008444D9">
        <w:rPr>
          <w:rFonts w:ascii="Verdana" w:hAnsi="Verdana" w:cs="Arial"/>
          <w:sz w:val="20"/>
          <w:szCs w:val="20"/>
        </w:rPr>
        <w:t xml:space="preserve">(i) </w:t>
      </w:r>
      <w:r w:rsidR="003920DD" w:rsidRPr="008444D9">
        <w:rPr>
          <w:rFonts w:ascii="Verdana" w:hAnsi="Verdana" w:cs="Arial"/>
          <w:sz w:val="20"/>
          <w:szCs w:val="20"/>
        </w:rPr>
        <w:t>De-I</w:t>
      </w:r>
      <w:r w:rsidR="00B02046" w:rsidRPr="008444D9">
        <w:rPr>
          <w:rFonts w:ascii="Verdana" w:hAnsi="Verdana" w:cs="Arial"/>
          <w:sz w:val="20"/>
          <w:szCs w:val="20"/>
        </w:rPr>
        <w:t xml:space="preserve">dentified Data; (ii) associated intellectual property rights; (iii) </w:t>
      </w:r>
      <w:r w:rsidR="006B17CC" w:rsidRPr="008444D9">
        <w:rPr>
          <w:rFonts w:ascii="Verdana" w:hAnsi="Verdana" w:cs="Arial"/>
          <w:sz w:val="20"/>
          <w:szCs w:val="20"/>
        </w:rPr>
        <w:t>all improvements or modifications</w:t>
      </w:r>
      <w:r w:rsidR="00B02046" w:rsidRPr="008444D9">
        <w:rPr>
          <w:rFonts w:ascii="Verdana" w:hAnsi="Verdana" w:cs="Arial"/>
          <w:sz w:val="20"/>
          <w:szCs w:val="20"/>
        </w:rPr>
        <w:t>; (iv</w:t>
      </w:r>
      <w:r w:rsidR="0083119C" w:rsidRPr="008444D9">
        <w:rPr>
          <w:rFonts w:ascii="Verdana" w:hAnsi="Verdana" w:cs="Arial"/>
          <w:sz w:val="20"/>
          <w:szCs w:val="20"/>
        </w:rPr>
        <w:t>)</w:t>
      </w:r>
      <w:r w:rsidR="006B17CC" w:rsidRPr="008444D9">
        <w:rPr>
          <w:rFonts w:ascii="Verdana" w:hAnsi="Verdana" w:cs="Arial"/>
          <w:sz w:val="20"/>
          <w:szCs w:val="20"/>
        </w:rPr>
        <w:t xml:space="preserve"> all deliverables</w:t>
      </w:r>
      <w:r w:rsidR="0083119C" w:rsidRPr="008444D9">
        <w:rPr>
          <w:rFonts w:ascii="Verdana" w:hAnsi="Verdana" w:cs="Arial"/>
          <w:sz w:val="20"/>
          <w:szCs w:val="20"/>
        </w:rPr>
        <w:t xml:space="preserve"> provided to Customer</w:t>
      </w:r>
      <w:r w:rsidR="00B02046" w:rsidRPr="008444D9">
        <w:rPr>
          <w:rFonts w:ascii="Verdana" w:hAnsi="Verdana" w:cs="Arial"/>
          <w:sz w:val="20"/>
          <w:szCs w:val="20"/>
        </w:rPr>
        <w:t>; and (v</w:t>
      </w:r>
      <w:r w:rsidR="0083119C" w:rsidRPr="008444D9">
        <w:rPr>
          <w:rFonts w:ascii="Verdana" w:hAnsi="Verdana" w:cs="Arial"/>
          <w:sz w:val="20"/>
          <w:szCs w:val="20"/>
        </w:rPr>
        <w:t xml:space="preserve">) </w:t>
      </w:r>
      <w:r w:rsidR="0083119C" w:rsidRPr="008444D9">
        <w:rPr>
          <w:rFonts w:ascii="Verdana" w:hAnsi="Verdana" w:cs="Arial"/>
          <w:sz w:val="20"/>
          <w:szCs w:val="20"/>
        </w:rPr>
        <w:lastRenderedPageBreak/>
        <w:t xml:space="preserve">all feedback, suggestions, or ideas provided by Customer </w:t>
      </w:r>
      <w:r w:rsidR="00B02046" w:rsidRPr="008444D9">
        <w:rPr>
          <w:rFonts w:ascii="Verdana" w:hAnsi="Verdana" w:cs="Arial"/>
          <w:sz w:val="20"/>
          <w:szCs w:val="20"/>
        </w:rPr>
        <w:t>relating to the</w:t>
      </w:r>
      <w:r w:rsidR="0083119C" w:rsidRPr="008444D9">
        <w:rPr>
          <w:rFonts w:ascii="Verdana" w:hAnsi="Verdana" w:cs="Arial"/>
          <w:sz w:val="20"/>
          <w:szCs w:val="20"/>
        </w:rPr>
        <w:t xml:space="preserve"> </w:t>
      </w:r>
      <w:r w:rsidRPr="008444D9">
        <w:rPr>
          <w:rFonts w:ascii="Verdana" w:hAnsi="Verdana" w:cs="Arial"/>
          <w:sz w:val="20"/>
          <w:szCs w:val="20"/>
        </w:rPr>
        <w:t>CloudPro</w:t>
      </w:r>
      <w:r w:rsidR="00FB6161" w:rsidRPr="008444D9">
        <w:rPr>
          <w:rFonts w:ascii="Verdana" w:hAnsi="Verdana" w:cs="Arial"/>
          <w:sz w:val="20"/>
          <w:szCs w:val="20"/>
        </w:rPr>
        <w:t xml:space="preserve"> Solution</w:t>
      </w:r>
      <w:r w:rsidR="00C1110F" w:rsidRPr="008444D9">
        <w:rPr>
          <w:rFonts w:ascii="Verdana" w:hAnsi="Verdana" w:cs="Arial"/>
          <w:sz w:val="20"/>
          <w:szCs w:val="20"/>
        </w:rPr>
        <w:t>s</w:t>
      </w:r>
      <w:r w:rsidR="0083119C" w:rsidRPr="008444D9">
        <w:rPr>
          <w:rFonts w:ascii="Verdana" w:hAnsi="Verdana" w:cs="Arial"/>
          <w:sz w:val="20"/>
          <w:szCs w:val="20"/>
        </w:rPr>
        <w:t xml:space="preserve"> during the course of the business relationship</w:t>
      </w:r>
      <w:r w:rsidR="006B17CC" w:rsidRPr="008444D9">
        <w:rPr>
          <w:rFonts w:ascii="Verdana" w:hAnsi="Verdana" w:cs="Arial"/>
          <w:sz w:val="20"/>
          <w:szCs w:val="20"/>
        </w:rPr>
        <w:t xml:space="preserve">. </w:t>
      </w:r>
      <w:r w:rsidR="0083119C" w:rsidRPr="008444D9">
        <w:rPr>
          <w:rFonts w:ascii="Verdana" w:hAnsi="Verdana" w:cs="Arial"/>
          <w:sz w:val="20"/>
          <w:szCs w:val="20"/>
        </w:rPr>
        <w:t xml:space="preserve"> </w:t>
      </w:r>
      <w:r w:rsidR="006B17CC" w:rsidRPr="008444D9">
        <w:rPr>
          <w:rFonts w:ascii="Verdana" w:hAnsi="Verdana" w:cs="Arial"/>
          <w:sz w:val="20"/>
          <w:szCs w:val="20"/>
        </w:rPr>
        <w:t xml:space="preserve">Except for the limited </w:t>
      </w:r>
      <w:r w:rsidR="00E367C2" w:rsidRPr="008444D9">
        <w:rPr>
          <w:rFonts w:ascii="Verdana" w:hAnsi="Verdana" w:cs="Arial"/>
          <w:sz w:val="20"/>
          <w:szCs w:val="20"/>
        </w:rPr>
        <w:t>L</w:t>
      </w:r>
      <w:r w:rsidR="006B17CC" w:rsidRPr="008444D9">
        <w:rPr>
          <w:rFonts w:ascii="Verdana" w:hAnsi="Verdana" w:cs="Arial"/>
          <w:sz w:val="20"/>
          <w:szCs w:val="20"/>
        </w:rPr>
        <w:t xml:space="preserve">icense rights explicitly set forth </w:t>
      </w:r>
      <w:r w:rsidR="0083119C" w:rsidRPr="008444D9">
        <w:rPr>
          <w:rFonts w:ascii="Verdana" w:hAnsi="Verdana" w:cs="Arial"/>
          <w:sz w:val="20"/>
          <w:szCs w:val="20"/>
        </w:rPr>
        <w:t xml:space="preserve">in </w:t>
      </w:r>
      <w:r w:rsidR="008479C3" w:rsidRPr="008444D9">
        <w:rPr>
          <w:rFonts w:ascii="Verdana" w:hAnsi="Verdana" w:cs="Arial"/>
          <w:sz w:val="20"/>
          <w:szCs w:val="20"/>
        </w:rPr>
        <w:t>the Agreement</w:t>
      </w:r>
      <w:r w:rsidR="006B17CC" w:rsidRPr="008444D9">
        <w:rPr>
          <w:rFonts w:ascii="Verdana" w:hAnsi="Verdana" w:cs="Arial"/>
          <w:sz w:val="20"/>
          <w:szCs w:val="20"/>
        </w:rPr>
        <w:t xml:space="preserve"> no right, title or interest in or to the </w:t>
      </w:r>
      <w:r w:rsidR="00B02046" w:rsidRPr="008444D9">
        <w:rPr>
          <w:rFonts w:ascii="Verdana" w:hAnsi="Verdana" w:cs="Arial"/>
          <w:sz w:val="20"/>
          <w:szCs w:val="20"/>
        </w:rPr>
        <w:t>above list</w:t>
      </w:r>
      <w:r w:rsidR="006B17CC" w:rsidRPr="008444D9">
        <w:rPr>
          <w:rFonts w:ascii="Verdana" w:hAnsi="Verdana" w:cs="Arial"/>
          <w:sz w:val="20"/>
          <w:szCs w:val="20"/>
        </w:rPr>
        <w:t xml:space="preserve"> </w:t>
      </w:r>
      <w:r w:rsidR="00B02046" w:rsidRPr="008444D9">
        <w:rPr>
          <w:rFonts w:ascii="Verdana" w:hAnsi="Verdana" w:cs="Arial"/>
          <w:sz w:val="20"/>
          <w:szCs w:val="20"/>
        </w:rPr>
        <w:t xml:space="preserve">is </w:t>
      </w:r>
      <w:r w:rsidR="006B17CC" w:rsidRPr="008444D9">
        <w:rPr>
          <w:rFonts w:ascii="Verdana" w:hAnsi="Verdana" w:cs="Arial"/>
          <w:sz w:val="20"/>
          <w:szCs w:val="20"/>
        </w:rPr>
        <w:t>granted or otherwise transferred to Customer.</w:t>
      </w:r>
    </w:p>
    <w:p w14:paraId="6CF77E31" w14:textId="64A110F3" w:rsidR="0083119C" w:rsidRPr="008444D9" w:rsidRDefault="00192ED9" w:rsidP="00B00C5E">
      <w:pPr>
        <w:pStyle w:val="ListParagraph"/>
        <w:numPr>
          <w:ilvl w:val="1"/>
          <w:numId w:val="34"/>
        </w:numPr>
        <w:spacing w:after="120"/>
        <w:ind w:left="360"/>
        <w:contextualSpacing w:val="0"/>
        <w:jc w:val="both"/>
        <w:rPr>
          <w:rFonts w:ascii="Verdana" w:hAnsi="Verdana" w:cs="Arial"/>
          <w:b/>
          <w:sz w:val="20"/>
          <w:szCs w:val="20"/>
        </w:rPr>
      </w:pPr>
      <w:r w:rsidRPr="008444D9">
        <w:rPr>
          <w:rFonts w:ascii="Verdana" w:hAnsi="Verdana" w:cs="Arial"/>
          <w:b/>
          <w:sz w:val="20"/>
          <w:szCs w:val="20"/>
        </w:rPr>
        <w:t>Customer Data</w:t>
      </w:r>
      <w:r w:rsidR="00F41016" w:rsidRPr="008444D9">
        <w:rPr>
          <w:rFonts w:ascii="Verdana" w:hAnsi="Verdana" w:cs="Arial"/>
          <w:b/>
          <w:sz w:val="20"/>
          <w:szCs w:val="20"/>
        </w:rPr>
        <w:t xml:space="preserve">.  </w:t>
      </w:r>
      <w:r w:rsidR="00F41016" w:rsidRPr="008444D9">
        <w:rPr>
          <w:rFonts w:ascii="Verdana" w:hAnsi="Verdana" w:cs="Arial"/>
          <w:sz w:val="20"/>
          <w:szCs w:val="20"/>
        </w:rPr>
        <w:t xml:space="preserve">Customer exclusively owns all right, title and interest in and to the </w:t>
      </w:r>
      <w:r w:rsidRPr="008444D9">
        <w:rPr>
          <w:rFonts w:ascii="Verdana" w:hAnsi="Verdana" w:cs="Arial"/>
          <w:sz w:val="20"/>
          <w:szCs w:val="20"/>
        </w:rPr>
        <w:t>Customer Data</w:t>
      </w:r>
      <w:r w:rsidR="00F41016" w:rsidRPr="008444D9">
        <w:rPr>
          <w:rFonts w:ascii="Verdana" w:hAnsi="Verdana" w:cs="Arial"/>
          <w:sz w:val="20"/>
          <w:szCs w:val="20"/>
        </w:rPr>
        <w:t xml:space="preserve">, including where contained or stored in the </w:t>
      </w:r>
      <w:r w:rsidR="00A133D0" w:rsidRPr="008444D9">
        <w:rPr>
          <w:rFonts w:ascii="Verdana" w:hAnsi="Verdana" w:cs="Arial"/>
          <w:sz w:val="20"/>
          <w:szCs w:val="20"/>
        </w:rPr>
        <w:t>CloudPro</w:t>
      </w:r>
      <w:r w:rsidR="00FB6161" w:rsidRPr="008444D9">
        <w:rPr>
          <w:rFonts w:ascii="Verdana" w:hAnsi="Verdana" w:cs="Arial"/>
          <w:sz w:val="20"/>
          <w:szCs w:val="20"/>
        </w:rPr>
        <w:t xml:space="preserve"> Solution</w:t>
      </w:r>
      <w:r w:rsidR="00C1110F" w:rsidRPr="008444D9">
        <w:rPr>
          <w:rFonts w:ascii="Verdana" w:hAnsi="Verdana" w:cs="Arial"/>
          <w:sz w:val="20"/>
          <w:szCs w:val="20"/>
        </w:rPr>
        <w:t>s</w:t>
      </w:r>
      <w:r w:rsidR="009D2656" w:rsidRPr="008444D9">
        <w:rPr>
          <w:rFonts w:ascii="Verdana" w:hAnsi="Verdana" w:cs="Arial"/>
          <w:sz w:val="20"/>
          <w:szCs w:val="20"/>
        </w:rPr>
        <w:t xml:space="preserve"> as provided to </w:t>
      </w:r>
      <w:r w:rsidR="00A133D0" w:rsidRPr="008444D9">
        <w:rPr>
          <w:rFonts w:ascii="Verdana" w:hAnsi="Verdana" w:cs="Arial"/>
          <w:sz w:val="20"/>
          <w:szCs w:val="20"/>
        </w:rPr>
        <w:t>CloudPro</w:t>
      </w:r>
      <w:r w:rsidR="009D2656" w:rsidRPr="008444D9">
        <w:rPr>
          <w:rFonts w:ascii="Verdana" w:hAnsi="Verdana" w:cs="Arial"/>
          <w:sz w:val="20"/>
          <w:szCs w:val="20"/>
        </w:rPr>
        <w:t xml:space="preserve"> and subject to </w:t>
      </w:r>
      <w:r w:rsidR="00267924" w:rsidRPr="008444D9">
        <w:rPr>
          <w:rFonts w:ascii="Verdana" w:hAnsi="Verdana" w:cs="Arial"/>
          <w:sz w:val="20"/>
          <w:szCs w:val="20"/>
        </w:rPr>
        <w:t xml:space="preserve">Subsection </w:t>
      </w:r>
      <w:r w:rsidR="009D2656" w:rsidRPr="008444D9">
        <w:rPr>
          <w:rFonts w:ascii="Verdana" w:hAnsi="Verdana" w:cs="Arial"/>
          <w:sz w:val="20"/>
          <w:szCs w:val="20"/>
        </w:rPr>
        <w:fldChar w:fldCharType="begin"/>
      </w:r>
      <w:r w:rsidR="009D2656" w:rsidRPr="008444D9">
        <w:rPr>
          <w:rFonts w:ascii="Verdana" w:hAnsi="Verdana" w:cs="Arial"/>
          <w:sz w:val="20"/>
          <w:szCs w:val="20"/>
        </w:rPr>
        <w:instrText xml:space="preserve"> REF _Ref479242416 \r \h </w:instrText>
      </w:r>
      <w:r w:rsidR="00002A06" w:rsidRPr="008444D9">
        <w:rPr>
          <w:rFonts w:ascii="Verdana" w:hAnsi="Verdana" w:cs="Arial"/>
          <w:sz w:val="20"/>
          <w:szCs w:val="20"/>
        </w:rPr>
        <w:instrText xml:space="preserve"> \* MERGEFORMAT </w:instrText>
      </w:r>
      <w:r w:rsidR="009D2656" w:rsidRPr="008444D9">
        <w:rPr>
          <w:rFonts w:ascii="Verdana" w:hAnsi="Verdana" w:cs="Arial"/>
          <w:sz w:val="20"/>
          <w:szCs w:val="20"/>
        </w:rPr>
      </w:r>
      <w:r w:rsidR="009D2656" w:rsidRPr="008444D9">
        <w:rPr>
          <w:rFonts w:ascii="Verdana" w:hAnsi="Verdana" w:cs="Arial"/>
          <w:sz w:val="20"/>
          <w:szCs w:val="20"/>
        </w:rPr>
        <w:fldChar w:fldCharType="separate"/>
      </w:r>
      <w:r w:rsidR="006C1A50">
        <w:rPr>
          <w:rFonts w:ascii="Verdana" w:hAnsi="Verdana" w:cs="Arial"/>
          <w:sz w:val="20"/>
          <w:szCs w:val="20"/>
        </w:rPr>
        <w:t>4.3</w:t>
      </w:r>
      <w:r w:rsidR="009D2656" w:rsidRPr="008444D9">
        <w:rPr>
          <w:rFonts w:ascii="Verdana" w:hAnsi="Verdana" w:cs="Arial"/>
          <w:sz w:val="20"/>
          <w:szCs w:val="20"/>
        </w:rPr>
        <w:fldChar w:fldCharType="end"/>
      </w:r>
      <w:r w:rsidR="00F41016" w:rsidRPr="008444D9">
        <w:rPr>
          <w:rFonts w:ascii="Verdana" w:hAnsi="Verdana" w:cs="Arial"/>
          <w:sz w:val="20"/>
          <w:szCs w:val="20"/>
        </w:rPr>
        <w:t xml:space="preserve">. </w:t>
      </w:r>
      <w:r w:rsidR="00DF47F4" w:rsidRPr="008444D9">
        <w:rPr>
          <w:rFonts w:ascii="Verdana" w:hAnsi="Verdana" w:cs="Arial"/>
          <w:sz w:val="20"/>
          <w:szCs w:val="20"/>
        </w:rPr>
        <w:t xml:space="preserve"> </w:t>
      </w:r>
      <w:r w:rsidR="00A133D0" w:rsidRPr="008444D9">
        <w:rPr>
          <w:rFonts w:ascii="Verdana" w:hAnsi="Verdana" w:cs="Arial"/>
          <w:sz w:val="20"/>
          <w:szCs w:val="20"/>
        </w:rPr>
        <w:t>CloudPro</w:t>
      </w:r>
      <w:r w:rsidR="000F1A1B" w:rsidRPr="008444D9">
        <w:rPr>
          <w:rFonts w:ascii="Verdana" w:hAnsi="Verdana" w:cs="Arial"/>
          <w:sz w:val="20"/>
          <w:szCs w:val="20"/>
        </w:rPr>
        <w:t xml:space="preserve"> may use Customer Data as necessary to fulfill its obligations under this Agreement and for any other lawful internal business purpose including in connection with developing or enhancing new or existing </w:t>
      </w:r>
      <w:r w:rsidR="00A133D0" w:rsidRPr="008444D9">
        <w:rPr>
          <w:rFonts w:ascii="Verdana" w:hAnsi="Verdana" w:cs="Arial"/>
          <w:sz w:val="20"/>
          <w:szCs w:val="20"/>
        </w:rPr>
        <w:t>CloudPro</w:t>
      </w:r>
      <w:r w:rsidR="000F1A1B" w:rsidRPr="008444D9">
        <w:rPr>
          <w:rFonts w:ascii="Verdana" w:hAnsi="Verdana" w:cs="Arial"/>
          <w:sz w:val="20"/>
          <w:szCs w:val="20"/>
        </w:rPr>
        <w:t xml:space="preserve"> Solutions, subject to Section 10, Confidential</w:t>
      </w:r>
      <w:r w:rsidR="005054E8" w:rsidRPr="008444D9">
        <w:rPr>
          <w:rFonts w:ascii="Verdana" w:hAnsi="Verdana" w:cs="Arial"/>
          <w:sz w:val="20"/>
          <w:szCs w:val="20"/>
        </w:rPr>
        <w:t>ity.</w:t>
      </w:r>
    </w:p>
    <w:p w14:paraId="4AA6EF5F" w14:textId="77777777" w:rsidR="00EB7B8B" w:rsidRDefault="00EB7B8B" w:rsidP="00B00C5E">
      <w:pPr>
        <w:pStyle w:val="ListParagraph"/>
        <w:numPr>
          <w:ilvl w:val="1"/>
          <w:numId w:val="34"/>
        </w:numPr>
        <w:spacing w:after="120"/>
        <w:ind w:left="360"/>
        <w:contextualSpacing w:val="0"/>
        <w:jc w:val="both"/>
        <w:rPr>
          <w:rFonts w:ascii="Verdana" w:hAnsi="Verdana" w:cs="Arial"/>
          <w:b/>
          <w:sz w:val="20"/>
          <w:szCs w:val="20"/>
        </w:rPr>
      </w:pPr>
      <w:bookmarkStart w:id="3" w:name="_Ref479242416"/>
    </w:p>
    <w:p w14:paraId="1B0277A2" w14:textId="14C7A8E4" w:rsidR="00F41016" w:rsidRPr="008444D9" w:rsidRDefault="003920DD" w:rsidP="00B00C5E">
      <w:pPr>
        <w:pStyle w:val="ListParagraph"/>
        <w:numPr>
          <w:ilvl w:val="1"/>
          <w:numId w:val="34"/>
        </w:numPr>
        <w:spacing w:after="120"/>
        <w:ind w:left="360"/>
        <w:contextualSpacing w:val="0"/>
        <w:jc w:val="both"/>
        <w:rPr>
          <w:rFonts w:ascii="Verdana" w:hAnsi="Verdana" w:cs="Arial"/>
          <w:b/>
          <w:sz w:val="20"/>
          <w:szCs w:val="20"/>
        </w:rPr>
      </w:pPr>
      <w:r w:rsidRPr="008444D9">
        <w:rPr>
          <w:rFonts w:ascii="Verdana" w:hAnsi="Verdana" w:cs="Arial"/>
          <w:b/>
          <w:sz w:val="20"/>
          <w:szCs w:val="20"/>
        </w:rPr>
        <w:t>De-I</w:t>
      </w:r>
      <w:r w:rsidR="00F41016" w:rsidRPr="008444D9">
        <w:rPr>
          <w:rFonts w:ascii="Verdana" w:hAnsi="Verdana" w:cs="Arial"/>
          <w:b/>
          <w:sz w:val="20"/>
          <w:szCs w:val="20"/>
        </w:rPr>
        <w:t xml:space="preserve">dentified Data. </w:t>
      </w:r>
      <w:r w:rsidR="00F41016" w:rsidRPr="008444D9">
        <w:rPr>
          <w:rFonts w:ascii="Verdana" w:hAnsi="Verdana" w:cs="Arial"/>
          <w:sz w:val="20"/>
          <w:szCs w:val="20"/>
        </w:rPr>
        <w:t xml:space="preserve"> </w:t>
      </w:r>
      <w:r w:rsidR="00A133D0" w:rsidRPr="008444D9">
        <w:rPr>
          <w:rFonts w:ascii="Verdana" w:hAnsi="Verdana" w:cs="Arial"/>
          <w:sz w:val="20"/>
          <w:szCs w:val="20"/>
        </w:rPr>
        <w:t>CloudPro</w:t>
      </w:r>
      <w:r w:rsidR="00F41016" w:rsidRPr="008444D9">
        <w:rPr>
          <w:rFonts w:ascii="Verdana" w:hAnsi="Verdana" w:cs="Arial"/>
          <w:sz w:val="20"/>
          <w:szCs w:val="20"/>
        </w:rPr>
        <w:t xml:space="preserve"> shall have the right to access, compile, and aggregate </w:t>
      </w:r>
      <w:r w:rsidR="00B02046" w:rsidRPr="008444D9">
        <w:rPr>
          <w:rFonts w:ascii="Verdana" w:hAnsi="Verdana" w:cs="Arial"/>
          <w:sz w:val="20"/>
          <w:szCs w:val="20"/>
        </w:rPr>
        <w:t xml:space="preserve">information supplied by Customer, including </w:t>
      </w:r>
      <w:r w:rsidR="00192ED9" w:rsidRPr="008444D9">
        <w:rPr>
          <w:rFonts w:ascii="Verdana" w:hAnsi="Verdana" w:cs="Arial"/>
          <w:sz w:val="20"/>
          <w:szCs w:val="20"/>
        </w:rPr>
        <w:t>Customer Data</w:t>
      </w:r>
      <w:r w:rsidR="00B02046" w:rsidRPr="008444D9">
        <w:rPr>
          <w:rFonts w:ascii="Verdana" w:hAnsi="Verdana" w:cs="Arial"/>
          <w:sz w:val="20"/>
          <w:szCs w:val="20"/>
        </w:rPr>
        <w:t>,</w:t>
      </w:r>
      <w:r w:rsidRPr="008444D9">
        <w:rPr>
          <w:rFonts w:ascii="Verdana" w:hAnsi="Verdana" w:cs="Arial"/>
          <w:sz w:val="20"/>
          <w:szCs w:val="20"/>
        </w:rPr>
        <w:t xml:space="preserve"> into De-I</w:t>
      </w:r>
      <w:r w:rsidR="00F41016" w:rsidRPr="008444D9">
        <w:rPr>
          <w:rFonts w:ascii="Verdana" w:hAnsi="Verdana" w:cs="Arial"/>
          <w:sz w:val="20"/>
          <w:szCs w:val="20"/>
        </w:rPr>
        <w:t>dentified D</w:t>
      </w:r>
      <w:r w:rsidR="00B02046" w:rsidRPr="008444D9">
        <w:rPr>
          <w:rFonts w:ascii="Verdana" w:hAnsi="Verdana" w:cs="Arial"/>
          <w:sz w:val="20"/>
          <w:szCs w:val="20"/>
        </w:rPr>
        <w:t>ata</w:t>
      </w:r>
      <w:r w:rsidR="00F41016" w:rsidRPr="008444D9">
        <w:rPr>
          <w:rFonts w:ascii="Verdana" w:hAnsi="Verdana" w:cs="Arial"/>
          <w:sz w:val="20"/>
          <w:szCs w:val="20"/>
        </w:rPr>
        <w:t xml:space="preserve">.  </w:t>
      </w:r>
      <w:r w:rsidR="00A133D0" w:rsidRPr="008444D9">
        <w:rPr>
          <w:rFonts w:ascii="Verdana" w:hAnsi="Verdana" w:cs="Arial"/>
          <w:sz w:val="20"/>
          <w:szCs w:val="20"/>
        </w:rPr>
        <w:t>CloudPro</w:t>
      </w:r>
      <w:r w:rsidR="00267924" w:rsidRPr="008444D9">
        <w:rPr>
          <w:rFonts w:ascii="Verdana" w:hAnsi="Verdana" w:cs="Arial"/>
          <w:sz w:val="20"/>
          <w:szCs w:val="20"/>
        </w:rPr>
        <w:t xml:space="preserve"> shall own all De-Identified Data.  </w:t>
      </w:r>
      <w:r w:rsidR="00A133D0" w:rsidRPr="008444D9">
        <w:rPr>
          <w:rFonts w:ascii="Verdana" w:hAnsi="Verdana" w:cs="Arial"/>
          <w:sz w:val="20"/>
          <w:szCs w:val="20"/>
        </w:rPr>
        <w:t>CloudPro</w:t>
      </w:r>
      <w:r w:rsidR="00F41016" w:rsidRPr="008444D9">
        <w:rPr>
          <w:rFonts w:ascii="Verdana" w:hAnsi="Verdana" w:cs="Arial"/>
          <w:sz w:val="20"/>
          <w:szCs w:val="20"/>
        </w:rPr>
        <w:t xml:space="preserve"> may use or distribute such De-Identified Data for any lawful purpose, including without limitation</w:t>
      </w:r>
      <w:r w:rsidR="00824E12" w:rsidRPr="008444D9">
        <w:rPr>
          <w:rFonts w:ascii="Verdana" w:hAnsi="Verdana" w:cs="Arial"/>
          <w:sz w:val="20"/>
          <w:szCs w:val="20"/>
        </w:rPr>
        <w:t>,</w:t>
      </w:r>
      <w:r w:rsidR="00F41016" w:rsidRPr="008444D9">
        <w:rPr>
          <w:rFonts w:ascii="Verdana" w:hAnsi="Verdana" w:cs="Arial"/>
          <w:sz w:val="20"/>
          <w:szCs w:val="20"/>
        </w:rPr>
        <w:t xml:space="preserve"> analytics, benchmarking and research purposes.</w:t>
      </w:r>
      <w:bookmarkEnd w:id="3"/>
      <w:r w:rsidR="00F41016" w:rsidRPr="008444D9">
        <w:rPr>
          <w:rFonts w:ascii="Verdana" w:hAnsi="Verdana" w:cs="Arial"/>
          <w:sz w:val="20"/>
          <w:szCs w:val="20"/>
        </w:rPr>
        <w:t xml:space="preserve">  </w:t>
      </w:r>
    </w:p>
    <w:p w14:paraId="2B950E6E" w14:textId="1DECBC35" w:rsidR="0029487A" w:rsidRPr="008444D9" w:rsidRDefault="006B17CC" w:rsidP="00B00C5E">
      <w:pPr>
        <w:pStyle w:val="ListParagraph"/>
        <w:numPr>
          <w:ilvl w:val="0"/>
          <w:numId w:val="1"/>
        </w:numPr>
        <w:spacing w:after="120"/>
        <w:contextualSpacing w:val="0"/>
        <w:jc w:val="both"/>
        <w:rPr>
          <w:rFonts w:ascii="Verdana" w:hAnsi="Verdana" w:cs="Arial"/>
          <w:b/>
          <w:sz w:val="20"/>
          <w:szCs w:val="20"/>
        </w:rPr>
      </w:pPr>
      <w:r w:rsidRPr="008444D9">
        <w:rPr>
          <w:rFonts w:ascii="Verdana" w:hAnsi="Verdana" w:cs="Arial"/>
          <w:b/>
          <w:sz w:val="20"/>
          <w:szCs w:val="20"/>
          <w:u w:val="single"/>
        </w:rPr>
        <w:t>Equipment</w:t>
      </w:r>
      <w:r w:rsidRPr="008444D9">
        <w:rPr>
          <w:rFonts w:ascii="Verdana" w:hAnsi="Verdana" w:cs="Arial"/>
          <w:b/>
          <w:sz w:val="20"/>
          <w:szCs w:val="20"/>
        </w:rPr>
        <w:t>.</w:t>
      </w:r>
      <w:r w:rsidRPr="008444D9">
        <w:rPr>
          <w:rFonts w:ascii="Verdana" w:hAnsi="Verdana" w:cs="Arial"/>
          <w:sz w:val="20"/>
          <w:szCs w:val="20"/>
        </w:rPr>
        <w:t xml:space="preserve"> </w:t>
      </w:r>
      <w:r w:rsidR="00DD0697" w:rsidRPr="008444D9">
        <w:rPr>
          <w:rFonts w:ascii="Verdana" w:hAnsi="Verdana" w:cs="Arial"/>
          <w:sz w:val="20"/>
          <w:szCs w:val="20"/>
        </w:rPr>
        <w:t xml:space="preserve"> </w:t>
      </w:r>
      <w:r w:rsidRPr="008444D9">
        <w:rPr>
          <w:rFonts w:ascii="Verdana" w:hAnsi="Verdana" w:cs="Arial"/>
          <w:sz w:val="20"/>
          <w:szCs w:val="20"/>
        </w:rPr>
        <w:t xml:space="preserve">Equipment </w:t>
      </w:r>
      <w:r w:rsidR="0083119C" w:rsidRPr="008444D9">
        <w:rPr>
          <w:rFonts w:ascii="Verdana" w:hAnsi="Verdana" w:cs="Arial"/>
          <w:sz w:val="20"/>
          <w:szCs w:val="20"/>
        </w:rPr>
        <w:t xml:space="preserve">must </w:t>
      </w:r>
      <w:r w:rsidRPr="008444D9">
        <w:rPr>
          <w:rFonts w:ascii="Verdana" w:hAnsi="Verdana" w:cs="Arial"/>
          <w:sz w:val="20"/>
          <w:szCs w:val="20"/>
        </w:rPr>
        <w:t xml:space="preserve">be </w:t>
      </w:r>
      <w:r w:rsidR="0083119C" w:rsidRPr="008444D9">
        <w:rPr>
          <w:rFonts w:ascii="Verdana" w:hAnsi="Verdana" w:cs="Arial"/>
          <w:sz w:val="20"/>
          <w:szCs w:val="20"/>
        </w:rPr>
        <w:t xml:space="preserve">provided </w:t>
      </w:r>
      <w:r w:rsidRPr="008444D9">
        <w:rPr>
          <w:rFonts w:ascii="Verdana" w:hAnsi="Verdana" w:cs="Arial"/>
          <w:sz w:val="20"/>
          <w:szCs w:val="20"/>
        </w:rPr>
        <w:t>by Customer</w:t>
      </w:r>
      <w:r w:rsidR="00267924" w:rsidRPr="008444D9">
        <w:rPr>
          <w:rFonts w:ascii="Verdana" w:hAnsi="Verdana" w:cs="Arial"/>
          <w:sz w:val="20"/>
          <w:szCs w:val="20"/>
        </w:rPr>
        <w:t xml:space="preserve"> in compliance with all Documentation and technical requirements</w:t>
      </w:r>
      <w:r w:rsidRPr="008444D9">
        <w:rPr>
          <w:rFonts w:ascii="Verdana" w:hAnsi="Verdana" w:cs="Arial"/>
          <w:sz w:val="20"/>
          <w:szCs w:val="20"/>
        </w:rPr>
        <w:t xml:space="preserve">. </w:t>
      </w:r>
      <w:r w:rsidR="00DD0697" w:rsidRPr="008444D9">
        <w:rPr>
          <w:rFonts w:ascii="Verdana" w:hAnsi="Verdana" w:cs="Arial"/>
          <w:sz w:val="20"/>
          <w:szCs w:val="20"/>
        </w:rPr>
        <w:t xml:space="preserve"> </w:t>
      </w:r>
      <w:r w:rsidR="00A133D0" w:rsidRPr="008444D9">
        <w:rPr>
          <w:rFonts w:ascii="Verdana" w:hAnsi="Verdana" w:cs="Arial"/>
          <w:sz w:val="20"/>
          <w:szCs w:val="20"/>
        </w:rPr>
        <w:t>CloudPro</w:t>
      </w:r>
      <w:r w:rsidR="003F15A8" w:rsidRPr="008444D9">
        <w:rPr>
          <w:rFonts w:ascii="Verdana" w:hAnsi="Verdana" w:cs="Arial"/>
          <w:sz w:val="20"/>
          <w:szCs w:val="20"/>
        </w:rPr>
        <w:t xml:space="preserve"> assumes no liability for Customer’s</w:t>
      </w:r>
      <w:r w:rsidR="00267924" w:rsidRPr="008444D9">
        <w:rPr>
          <w:rFonts w:ascii="Verdana" w:hAnsi="Verdana" w:cs="Arial"/>
          <w:sz w:val="20"/>
          <w:szCs w:val="20"/>
        </w:rPr>
        <w:t xml:space="preserve"> e</w:t>
      </w:r>
      <w:r w:rsidRPr="008444D9">
        <w:rPr>
          <w:rFonts w:ascii="Verdana" w:hAnsi="Verdana" w:cs="Arial"/>
          <w:sz w:val="20"/>
          <w:szCs w:val="20"/>
        </w:rPr>
        <w:t xml:space="preserve">quipment. </w:t>
      </w:r>
      <w:r w:rsidR="0083119C" w:rsidRPr="008444D9">
        <w:rPr>
          <w:rFonts w:ascii="Verdana" w:hAnsi="Verdana" w:cs="Arial"/>
          <w:sz w:val="20"/>
          <w:szCs w:val="20"/>
        </w:rPr>
        <w:t xml:space="preserve"> </w:t>
      </w:r>
    </w:p>
    <w:p w14:paraId="18E2CD90" w14:textId="50DC78BA" w:rsidR="009C5600" w:rsidRPr="008444D9" w:rsidRDefault="006B17CC" w:rsidP="00B00C5E">
      <w:pPr>
        <w:pStyle w:val="ListParagraph"/>
        <w:numPr>
          <w:ilvl w:val="0"/>
          <w:numId w:val="1"/>
        </w:numPr>
        <w:spacing w:after="120"/>
        <w:contextualSpacing w:val="0"/>
        <w:jc w:val="both"/>
        <w:rPr>
          <w:rFonts w:ascii="Verdana" w:hAnsi="Verdana" w:cs="Arial"/>
          <w:b/>
          <w:sz w:val="20"/>
          <w:szCs w:val="20"/>
        </w:rPr>
      </w:pPr>
      <w:r w:rsidRPr="008444D9">
        <w:rPr>
          <w:rFonts w:ascii="Verdana" w:hAnsi="Verdana" w:cs="Arial"/>
          <w:b/>
          <w:sz w:val="20"/>
          <w:szCs w:val="20"/>
          <w:u w:val="single"/>
        </w:rPr>
        <w:t xml:space="preserve">Third Party </w:t>
      </w:r>
      <w:r w:rsidR="00267924" w:rsidRPr="008444D9">
        <w:rPr>
          <w:rFonts w:ascii="Verdana" w:hAnsi="Verdana" w:cs="Arial"/>
          <w:b/>
          <w:sz w:val="20"/>
          <w:szCs w:val="20"/>
          <w:u w:val="single"/>
        </w:rPr>
        <w:t>Solutions</w:t>
      </w:r>
      <w:r w:rsidRPr="008444D9">
        <w:rPr>
          <w:rFonts w:ascii="Verdana" w:hAnsi="Verdana" w:cs="Arial"/>
          <w:b/>
          <w:sz w:val="20"/>
          <w:szCs w:val="20"/>
        </w:rPr>
        <w:t>.</w:t>
      </w:r>
      <w:r w:rsidRPr="008444D9">
        <w:rPr>
          <w:rFonts w:ascii="Verdana" w:hAnsi="Verdana" w:cs="Arial"/>
          <w:sz w:val="20"/>
          <w:szCs w:val="20"/>
        </w:rPr>
        <w:t xml:space="preserve"> </w:t>
      </w:r>
      <w:r w:rsidR="00DD0697" w:rsidRPr="008444D9">
        <w:rPr>
          <w:rFonts w:ascii="Verdana" w:hAnsi="Verdana" w:cs="Arial"/>
          <w:sz w:val="20"/>
          <w:szCs w:val="20"/>
        </w:rPr>
        <w:t xml:space="preserve"> </w:t>
      </w:r>
      <w:r w:rsidRPr="008444D9">
        <w:rPr>
          <w:rFonts w:ascii="Verdana" w:hAnsi="Verdana" w:cs="Arial"/>
          <w:sz w:val="20"/>
          <w:szCs w:val="20"/>
        </w:rPr>
        <w:t xml:space="preserve">The </w:t>
      </w:r>
      <w:r w:rsidR="00A133D0" w:rsidRPr="008444D9">
        <w:rPr>
          <w:rFonts w:ascii="Verdana" w:hAnsi="Verdana" w:cs="Arial"/>
          <w:sz w:val="20"/>
          <w:szCs w:val="20"/>
        </w:rPr>
        <w:t>CloudPro</w:t>
      </w:r>
      <w:r w:rsidR="00E16444" w:rsidRPr="008444D9">
        <w:rPr>
          <w:rFonts w:ascii="Verdana" w:hAnsi="Verdana" w:cs="Arial"/>
          <w:sz w:val="20"/>
          <w:szCs w:val="20"/>
        </w:rPr>
        <w:t xml:space="preserve"> Solution</w:t>
      </w:r>
      <w:r w:rsidR="00C1110F" w:rsidRPr="008444D9">
        <w:rPr>
          <w:rFonts w:ascii="Verdana" w:hAnsi="Verdana" w:cs="Arial"/>
          <w:sz w:val="20"/>
          <w:szCs w:val="20"/>
        </w:rPr>
        <w:t>s</w:t>
      </w:r>
      <w:r w:rsidR="003E431D" w:rsidRPr="008444D9">
        <w:rPr>
          <w:rFonts w:ascii="Verdana" w:hAnsi="Verdana" w:cs="Arial"/>
          <w:sz w:val="20"/>
          <w:szCs w:val="20"/>
        </w:rPr>
        <w:t xml:space="preserve"> </w:t>
      </w:r>
      <w:r w:rsidR="00D856D5" w:rsidRPr="008444D9">
        <w:rPr>
          <w:rFonts w:ascii="Verdana" w:hAnsi="Verdana" w:cs="Arial"/>
          <w:sz w:val="20"/>
          <w:szCs w:val="20"/>
        </w:rPr>
        <w:t xml:space="preserve">may </w:t>
      </w:r>
      <w:r w:rsidRPr="008444D9">
        <w:rPr>
          <w:rFonts w:ascii="Verdana" w:hAnsi="Verdana" w:cs="Arial"/>
          <w:sz w:val="20"/>
          <w:szCs w:val="20"/>
        </w:rPr>
        <w:t xml:space="preserve">include </w:t>
      </w:r>
      <w:r w:rsidR="000B3A7F" w:rsidRPr="008444D9">
        <w:rPr>
          <w:rFonts w:ascii="Verdana" w:hAnsi="Verdana" w:cs="Arial"/>
          <w:sz w:val="20"/>
          <w:szCs w:val="20"/>
        </w:rPr>
        <w:t>Third Party Solution</w:t>
      </w:r>
      <w:r w:rsidR="00D57D1D" w:rsidRPr="008444D9">
        <w:rPr>
          <w:rFonts w:ascii="Verdana" w:hAnsi="Verdana" w:cs="Arial"/>
          <w:sz w:val="20"/>
          <w:szCs w:val="20"/>
        </w:rPr>
        <w:t xml:space="preserve">s, </w:t>
      </w:r>
      <w:r w:rsidR="00D856D5" w:rsidRPr="008444D9">
        <w:rPr>
          <w:rFonts w:ascii="Verdana" w:hAnsi="Verdana" w:cs="Arial"/>
          <w:sz w:val="20"/>
          <w:szCs w:val="20"/>
        </w:rPr>
        <w:t>which must</w:t>
      </w:r>
      <w:r w:rsidRPr="008444D9">
        <w:rPr>
          <w:rFonts w:ascii="Verdana" w:hAnsi="Verdana" w:cs="Arial"/>
          <w:sz w:val="20"/>
          <w:szCs w:val="20"/>
        </w:rPr>
        <w:t xml:space="preserve"> be obtained by Customer either directly from its original </w:t>
      </w:r>
      <w:proofErr w:type="gramStart"/>
      <w:r w:rsidRPr="008444D9">
        <w:rPr>
          <w:rFonts w:ascii="Verdana" w:hAnsi="Verdana" w:cs="Arial"/>
          <w:sz w:val="20"/>
          <w:szCs w:val="20"/>
        </w:rPr>
        <w:t>third party</w:t>
      </w:r>
      <w:proofErr w:type="gramEnd"/>
      <w:r w:rsidRPr="008444D9">
        <w:rPr>
          <w:rFonts w:ascii="Verdana" w:hAnsi="Verdana" w:cs="Arial"/>
          <w:sz w:val="20"/>
          <w:szCs w:val="20"/>
        </w:rPr>
        <w:t xml:space="preserve"> licensor or from </w:t>
      </w:r>
      <w:r w:rsidR="00A133D0" w:rsidRPr="008444D9">
        <w:rPr>
          <w:rFonts w:ascii="Verdana" w:hAnsi="Verdana" w:cs="Arial"/>
          <w:sz w:val="20"/>
          <w:szCs w:val="20"/>
        </w:rPr>
        <w:t>CloudPro</w:t>
      </w:r>
      <w:r w:rsidRPr="008444D9">
        <w:rPr>
          <w:rFonts w:ascii="Verdana" w:hAnsi="Verdana" w:cs="Arial"/>
          <w:sz w:val="20"/>
          <w:szCs w:val="20"/>
        </w:rPr>
        <w:t xml:space="preserve">. </w:t>
      </w:r>
      <w:r w:rsidR="00D856D5" w:rsidRPr="008444D9">
        <w:rPr>
          <w:rFonts w:ascii="Verdana" w:hAnsi="Verdana" w:cs="Arial"/>
          <w:sz w:val="20"/>
          <w:szCs w:val="20"/>
        </w:rPr>
        <w:t xml:space="preserve"> </w:t>
      </w:r>
      <w:r w:rsidRPr="008444D9">
        <w:rPr>
          <w:rFonts w:ascii="Verdana" w:hAnsi="Verdana" w:cs="Arial"/>
          <w:sz w:val="20"/>
          <w:szCs w:val="20"/>
        </w:rPr>
        <w:t xml:space="preserve">Customer may use the </w:t>
      </w:r>
      <w:proofErr w:type="gramStart"/>
      <w:r w:rsidR="000B3A7F" w:rsidRPr="008444D9">
        <w:rPr>
          <w:rFonts w:ascii="Verdana" w:hAnsi="Verdana" w:cs="Arial"/>
          <w:sz w:val="20"/>
          <w:szCs w:val="20"/>
        </w:rPr>
        <w:t>Third Party</w:t>
      </w:r>
      <w:proofErr w:type="gramEnd"/>
      <w:r w:rsidR="000B3A7F" w:rsidRPr="008444D9">
        <w:rPr>
          <w:rFonts w:ascii="Verdana" w:hAnsi="Verdana" w:cs="Arial"/>
          <w:sz w:val="20"/>
          <w:szCs w:val="20"/>
        </w:rPr>
        <w:t xml:space="preserve"> Solution</w:t>
      </w:r>
      <w:r w:rsidR="00D57D1D" w:rsidRPr="008444D9">
        <w:rPr>
          <w:rFonts w:ascii="Verdana" w:hAnsi="Verdana" w:cs="Arial"/>
          <w:sz w:val="20"/>
          <w:szCs w:val="20"/>
        </w:rPr>
        <w:t>s</w:t>
      </w:r>
      <w:r w:rsidRPr="008444D9">
        <w:rPr>
          <w:rFonts w:ascii="Verdana" w:hAnsi="Verdana" w:cs="Arial"/>
          <w:sz w:val="20"/>
          <w:szCs w:val="20"/>
        </w:rPr>
        <w:t xml:space="preserve"> solely in conjunction with the applicable </w:t>
      </w:r>
      <w:r w:rsidR="00A133D0" w:rsidRPr="008444D9">
        <w:rPr>
          <w:rFonts w:ascii="Verdana" w:hAnsi="Verdana" w:cs="Arial"/>
          <w:sz w:val="20"/>
          <w:szCs w:val="20"/>
        </w:rPr>
        <w:t>CloudPro</w:t>
      </w:r>
      <w:r w:rsidR="00FB6161" w:rsidRPr="008444D9">
        <w:rPr>
          <w:rFonts w:ascii="Verdana" w:hAnsi="Verdana" w:cs="Arial"/>
          <w:sz w:val="20"/>
          <w:szCs w:val="20"/>
        </w:rPr>
        <w:t xml:space="preserve"> Solution</w:t>
      </w:r>
      <w:r w:rsidR="00C1110F" w:rsidRPr="008444D9">
        <w:rPr>
          <w:rFonts w:ascii="Verdana" w:hAnsi="Verdana" w:cs="Arial"/>
          <w:sz w:val="20"/>
          <w:szCs w:val="20"/>
        </w:rPr>
        <w:t>s</w:t>
      </w:r>
      <w:r w:rsidR="003E431D" w:rsidRPr="008444D9">
        <w:rPr>
          <w:rFonts w:ascii="Verdana" w:hAnsi="Verdana" w:cs="Arial"/>
          <w:sz w:val="20"/>
          <w:szCs w:val="20"/>
        </w:rPr>
        <w:t xml:space="preserve"> </w:t>
      </w:r>
      <w:r w:rsidRPr="008444D9">
        <w:rPr>
          <w:rFonts w:ascii="Verdana" w:hAnsi="Verdana" w:cs="Arial"/>
          <w:sz w:val="20"/>
          <w:szCs w:val="20"/>
        </w:rPr>
        <w:t xml:space="preserve">subject to the </w:t>
      </w:r>
      <w:r w:rsidR="00AC76AB" w:rsidRPr="008444D9">
        <w:rPr>
          <w:rFonts w:ascii="Verdana" w:hAnsi="Verdana" w:cs="Arial"/>
          <w:sz w:val="20"/>
          <w:szCs w:val="20"/>
        </w:rPr>
        <w:t>Agreement</w:t>
      </w:r>
      <w:r w:rsidRPr="008444D9">
        <w:rPr>
          <w:rFonts w:ascii="Verdana" w:hAnsi="Verdana" w:cs="Arial"/>
          <w:sz w:val="20"/>
          <w:szCs w:val="20"/>
        </w:rPr>
        <w:t xml:space="preserve">. </w:t>
      </w:r>
      <w:r w:rsidR="009A00ED" w:rsidRPr="008444D9">
        <w:rPr>
          <w:rFonts w:ascii="Verdana" w:hAnsi="Verdana" w:cs="Arial"/>
          <w:sz w:val="20"/>
          <w:szCs w:val="20"/>
        </w:rPr>
        <w:t xml:space="preserve"> Third Party Terms may apply, which may be updated from time to time, and Customer is responsible for compliance.  </w:t>
      </w:r>
      <w:r w:rsidR="00A133D0" w:rsidRPr="008444D9">
        <w:rPr>
          <w:rFonts w:ascii="Verdana" w:hAnsi="Verdana" w:cs="Arial"/>
          <w:sz w:val="20"/>
          <w:szCs w:val="20"/>
        </w:rPr>
        <w:t>CloudPro</w:t>
      </w:r>
      <w:r w:rsidRPr="008444D9">
        <w:rPr>
          <w:rFonts w:ascii="Verdana" w:hAnsi="Verdana" w:cs="Arial"/>
          <w:sz w:val="20"/>
          <w:szCs w:val="20"/>
        </w:rPr>
        <w:t xml:space="preserve"> will pass through to Customer, to the fullest extent possible, any warranties and indemnities that </w:t>
      </w:r>
      <w:r w:rsidR="00A133D0" w:rsidRPr="008444D9">
        <w:rPr>
          <w:rFonts w:ascii="Verdana" w:hAnsi="Verdana" w:cs="Arial"/>
          <w:sz w:val="20"/>
          <w:szCs w:val="20"/>
        </w:rPr>
        <w:t>CloudPro</w:t>
      </w:r>
      <w:r w:rsidRPr="008444D9">
        <w:rPr>
          <w:rFonts w:ascii="Verdana" w:hAnsi="Verdana" w:cs="Arial"/>
          <w:sz w:val="20"/>
          <w:szCs w:val="20"/>
        </w:rPr>
        <w:t xml:space="preserve"> receives from licensors of </w:t>
      </w:r>
      <w:proofErr w:type="gramStart"/>
      <w:r w:rsidR="000B3A7F" w:rsidRPr="008444D9">
        <w:rPr>
          <w:rFonts w:ascii="Verdana" w:hAnsi="Verdana" w:cs="Arial"/>
          <w:sz w:val="20"/>
          <w:szCs w:val="20"/>
        </w:rPr>
        <w:t>Third Party</w:t>
      </w:r>
      <w:proofErr w:type="gramEnd"/>
      <w:r w:rsidR="000B3A7F" w:rsidRPr="008444D9">
        <w:rPr>
          <w:rFonts w:ascii="Verdana" w:hAnsi="Verdana" w:cs="Arial"/>
          <w:sz w:val="20"/>
          <w:szCs w:val="20"/>
        </w:rPr>
        <w:t xml:space="preserve"> Solution</w:t>
      </w:r>
      <w:r w:rsidR="00D57D1D" w:rsidRPr="008444D9">
        <w:rPr>
          <w:rFonts w:ascii="Verdana" w:hAnsi="Verdana" w:cs="Arial"/>
          <w:sz w:val="20"/>
          <w:szCs w:val="20"/>
        </w:rPr>
        <w:t xml:space="preserve">s, however, if no warranty or indemnification is provided by the third party to </w:t>
      </w:r>
      <w:r w:rsidR="00A133D0" w:rsidRPr="008444D9">
        <w:rPr>
          <w:rFonts w:ascii="Verdana" w:hAnsi="Verdana" w:cs="Arial"/>
          <w:sz w:val="20"/>
          <w:szCs w:val="20"/>
        </w:rPr>
        <w:t>CloudPro</w:t>
      </w:r>
      <w:r w:rsidR="00D57D1D" w:rsidRPr="008444D9">
        <w:rPr>
          <w:rFonts w:ascii="Verdana" w:hAnsi="Verdana" w:cs="Arial"/>
          <w:sz w:val="20"/>
          <w:szCs w:val="20"/>
        </w:rPr>
        <w:t xml:space="preserve">, then </w:t>
      </w:r>
      <w:r w:rsidR="00A133D0" w:rsidRPr="008444D9">
        <w:rPr>
          <w:rFonts w:ascii="Verdana" w:hAnsi="Verdana" w:cs="Arial"/>
          <w:sz w:val="20"/>
          <w:szCs w:val="20"/>
        </w:rPr>
        <w:t>CloudPro</w:t>
      </w:r>
      <w:r w:rsidR="00D57D1D" w:rsidRPr="008444D9">
        <w:rPr>
          <w:rFonts w:ascii="Verdana" w:hAnsi="Verdana" w:cs="Arial"/>
          <w:sz w:val="20"/>
          <w:szCs w:val="20"/>
        </w:rPr>
        <w:t xml:space="preserve"> does not provide a </w:t>
      </w:r>
      <w:r w:rsidR="009A00ED" w:rsidRPr="008444D9">
        <w:rPr>
          <w:rFonts w:ascii="Verdana" w:hAnsi="Verdana" w:cs="Arial"/>
          <w:sz w:val="20"/>
          <w:szCs w:val="20"/>
        </w:rPr>
        <w:t xml:space="preserve">warranty or indemnification of </w:t>
      </w:r>
      <w:proofErr w:type="gramStart"/>
      <w:r w:rsidR="000B3A7F" w:rsidRPr="008444D9">
        <w:rPr>
          <w:rFonts w:ascii="Verdana" w:hAnsi="Verdana" w:cs="Arial"/>
          <w:sz w:val="20"/>
          <w:szCs w:val="20"/>
        </w:rPr>
        <w:t>Third Party</w:t>
      </w:r>
      <w:proofErr w:type="gramEnd"/>
      <w:r w:rsidR="000B3A7F" w:rsidRPr="008444D9">
        <w:rPr>
          <w:rFonts w:ascii="Verdana" w:hAnsi="Verdana" w:cs="Arial"/>
          <w:sz w:val="20"/>
          <w:szCs w:val="20"/>
        </w:rPr>
        <w:t xml:space="preserve"> Solution</w:t>
      </w:r>
      <w:r w:rsidR="00D57D1D" w:rsidRPr="008444D9">
        <w:rPr>
          <w:rFonts w:ascii="Verdana" w:hAnsi="Verdana" w:cs="Arial"/>
          <w:sz w:val="20"/>
          <w:szCs w:val="20"/>
        </w:rPr>
        <w:t>s</w:t>
      </w:r>
      <w:r w:rsidRPr="008444D9">
        <w:rPr>
          <w:rFonts w:ascii="Verdana" w:hAnsi="Verdana" w:cs="Arial"/>
          <w:sz w:val="20"/>
          <w:szCs w:val="20"/>
        </w:rPr>
        <w:t xml:space="preserve">.  In the event </w:t>
      </w:r>
      <w:r w:rsidR="00A133D0" w:rsidRPr="008444D9">
        <w:rPr>
          <w:rFonts w:ascii="Verdana" w:hAnsi="Verdana" w:cs="Arial"/>
          <w:sz w:val="20"/>
          <w:szCs w:val="20"/>
        </w:rPr>
        <w:t>CloudPro</w:t>
      </w:r>
      <w:r w:rsidRPr="008444D9">
        <w:rPr>
          <w:rFonts w:ascii="Verdana" w:hAnsi="Verdana" w:cs="Arial"/>
          <w:sz w:val="20"/>
          <w:szCs w:val="20"/>
        </w:rPr>
        <w:t xml:space="preserve"> provides </w:t>
      </w:r>
      <w:r w:rsidR="000B3A7F" w:rsidRPr="008444D9">
        <w:rPr>
          <w:rFonts w:ascii="Verdana" w:hAnsi="Verdana" w:cs="Arial"/>
          <w:sz w:val="20"/>
          <w:szCs w:val="20"/>
        </w:rPr>
        <w:t>Third Party Solution</w:t>
      </w:r>
      <w:r w:rsidR="00D57D1D" w:rsidRPr="008444D9">
        <w:rPr>
          <w:rFonts w:ascii="Verdana" w:hAnsi="Verdana" w:cs="Arial"/>
          <w:sz w:val="20"/>
          <w:szCs w:val="20"/>
        </w:rPr>
        <w:t>s</w:t>
      </w:r>
      <w:r w:rsidRPr="008444D9">
        <w:rPr>
          <w:rFonts w:ascii="Verdana" w:hAnsi="Verdana" w:cs="Arial"/>
          <w:sz w:val="20"/>
          <w:szCs w:val="20"/>
        </w:rPr>
        <w:t xml:space="preserve"> to Customer, </w:t>
      </w:r>
      <w:r w:rsidR="00143A55" w:rsidRPr="008444D9">
        <w:rPr>
          <w:rFonts w:ascii="Verdana" w:hAnsi="Verdana" w:cs="Arial"/>
          <w:sz w:val="20"/>
          <w:szCs w:val="20"/>
        </w:rPr>
        <w:t>Customer consents to the sharing of its contact</w:t>
      </w:r>
      <w:r w:rsidRPr="008444D9">
        <w:rPr>
          <w:rFonts w:ascii="Verdana" w:hAnsi="Verdana" w:cs="Arial"/>
          <w:sz w:val="20"/>
          <w:szCs w:val="20"/>
        </w:rPr>
        <w:t xml:space="preserve"> information to the </w:t>
      </w:r>
      <w:r w:rsidR="00D57D1D" w:rsidRPr="008444D9">
        <w:rPr>
          <w:rFonts w:ascii="Verdana" w:hAnsi="Verdana" w:cs="Arial"/>
          <w:sz w:val="20"/>
          <w:szCs w:val="20"/>
        </w:rPr>
        <w:t>third party for its lawful use</w:t>
      </w:r>
      <w:r w:rsidRPr="008444D9">
        <w:rPr>
          <w:rFonts w:ascii="Verdana" w:hAnsi="Verdana" w:cs="Arial"/>
          <w:sz w:val="20"/>
          <w:szCs w:val="20"/>
        </w:rPr>
        <w:t>.</w:t>
      </w:r>
      <w:r w:rsidR="00D94104" w:rsidRPr="008444D9">
        <w:rPr>
          <w:rFonts w:ascii="Verdana" w:hAnsi="Verdana" w:cs="Arial"/>
          <w:sz w:val="20"/>
          <w:szCs w:val="20"/>
        </w:rPr>
        <w:t xml:space="preserve">  </w:t>
      </w:r>
    </w:p>
    <w:p w14:paraId="02F51E7D" w14:textId="60C77F90" w:rsidR="0029487A" w:rsidRPr="008444D9" w:rsidRDefault="00A133D0" w:rsidP="00B00C5E">
      <w:pPr>
        <w:pStyle w:val="ListParagraph"/>
        <w:numPr>
          <w:ilvl w:val="0"/>
          <w:numId w:val="1"/>
        </w:numPr>
        <w:spacing w:after="120"/>
        <w:contextualSpacing w:val="0"/>
        <w:jc w:val="both"/>
        <w:rPr>
          <w:rFonts w:ascii="Verdana" w:hAnsi="Verdana" w:cs="Arial"/>
          <w:b/>
          <w:sz w:val="20"/>
          <w:szCs w:val="20"/>
        </w:rPr>
      </w:pPr>
      <w:r w:rsidRPr="008444D9">
        <w:rPr>
          <w:rFonts w:ascii="Verdana" w:hAnsi="Verdana" w:cs="Arial"/>
          <w:b/>
          <w:sz w:val="20"/>
          <w:szCs w:val="20"/>
          <w:u w:val="single"/>
        </w:rPr>
        <w:t>CloudPro</w:t>
      </w:r>
      <w:r w:rsidR="009C5600" w:rsidRPr="008444D9">
        <w:rPr>
          <w:rFonts w:ascii="Verdana" w:hAnsi="Verdana" w:cs="Arial"/>
          <w:b/>
          <w:sz w:val="20"/>
          <w:szCs w:val="20"/>
          <w:u w:val="single"/>
        </w:rPr>
        <w:t xml:space="preserve"> User Group</w:t>
      </w:r>
      <w:r w:rsidR="009C5600" w:rsidRPr="008444D9">
        <w:rPr>
          <w:rFonts w:ascii="Verdana" w:hAnsi="Verdana" w:cs="Arial"/>
          <w:b/>
          <w:sz w:val="20"/>
          <w:szCs w:val="20"/>
        </w:rPr>
        <w:t>.</w:t>
      </w:r>
      <w:r w:rsidR="009C5600" w:rsidRPr="008444D9">
        <w:rPr>
          <w:rFonts w:ascii="Verdana" w:hAnsi="Verdana" w:cs="Arial"/>
          <w:sz w:val="20"/>
          <w:szCs w:val="20"/>
        </w:rPr>
        <w:t xml:space="preserve">  </w:t>
      </w:r>
      <w:r w:rsidR="00D728E2" w:rsidRPr="008444D9">
        <w:rPr>
          <w:rFonts w:ascii="Verdana" w:hAnsi="Verdana" w:cs="Arial"/>
          <w:sz w:val="20"/>
          <w:szCs w:val="20"/>
        </w:rPr>
        <w:t xml:space="preserve">Customers may be provided access to a </w:t>
      </w:r>
      <w:r w:rsidRPr="008444D9">
        <w:rPr>
          <w:rFonts w:ascii="Verdana" w:hAnsi="Verdana" w:cs="Arial"/>
          <w:sz w:val="20"/>
          <w:szCs w:val="20"/>
        </w:rPr>
        <w:t>CloudPro</w:t>
      </w:r>
      <w:r w:rsidR="00D728E2" w:rsidRPr="008444D9">
        <w:rPr>
          <w:rFonts w:ascii="Verdana" w:hAnsi="Verdana" w:cs="Arial"/>
          <w:sz w:val="20"/>
          <w:szCs w:val="20"/>
        </w:rPr>
        <w:t xml:space="preserve"> User group community where they can interact with other Users.  </w:t>
      </w:r>
      <w:r w:rsidR="00D94104" w:rsidRPr="008444D9">
        <w:rPr>
          <w:rFonts w:ascii="Verdana" w:hAnsi="Verdana" w:cs="Arial"/>
          <w:sz w:val="20"/>
          <w:szCs w:val="20"/>
        </w:rPr>
        <w:t xml:space="preserve">Customer agrees that </w:t>
      </w:r>
      <w:r w:rsidRPr="008444D9">
        <w:rPr>
          <w:rFonts w:ascii="Verdana" w:hAnsi="Verdana" w:cs="Arial"/>
          <w:sz w:val="20"/>
          <w:szCs w:val="20"/>
        </w:rPr>
        <w:t>CloudPro</w:t>
      </w:r>
      <w:r w:rsidR="00D94104" w:rsidRPr="008444D9">
        <w:rPr>
          <w:rFonts w:ascii="Verdana" w:hAnsi="Verdana" w:cs="Arial"/>
          <w:sz w:val="20"/>
          <w:szCs w:val="20"/>
        </w:rPr>
        <w:t xml:space="preserve"> may provide Customer information such as its busi</w:t>
      </w:r>
      <w:r w:rsidR="00D728E2" w:rsidRPr="008444D9">
        <w:rPr>
          <w:rFonts w:ascii="Verdana" w:hAnsi="Verdana" w:cs="Arial"/>
          <w:sz w:val="20"/>
          <w:szCs w:val="20"/>
        </w:rPr>
        <w:t>ness name; primary contact name;</w:t>
      </w:r>
      <w:r w:rsidR="00D94104" w:rsidRPr="008444D9">
        <w:rPr>
          <w:rFonts w:ascii="Verdana" w:hAnsi="Verdana" w:cs="Arial"/>
          <w:sz w:val="20"/>
          <w:szCs w:val="20"/>
        </w:rPr>
        <w:t xml:space="preserve"> contract information, such a</w:t>
      </w:r>
      <w:r w:rsidR="00D728E2" w:rsidRPr="008444D9">
        <w:rPr>
          <w:rFonts w:ascii="Verdana" w:hAnsi="Verdana" w:cs="Arial"/>
          <w:sz w:val="20"/>
          <w:szCs w:val="20"/>
        </w:rPr>
        <w:t>s email address or phone number;</w:t>
      </w:r>
      <w:r w:rsidR="00D94104" w:rsidRPr="008444D9">
        <w:rPr>
          <w:rFonts w:ascii="Verdana" w:hAnsi="Verdana" w:cs="Arial"/>
          <w:sz w:val="20"/>
          <w:szCs w:val="20"/>
        </w:rPr>
        <w:t xml:space="preserve"> and the names of products licensed by Customer to the </w:t>
      </w:r>
      <w:r w:rsidR="00975265" w:rsidRPr="008444D9">
        <w:rPr>
          <w:rFonts w:ascii="Verdana" w:hAnsi="Verdana" w:cs="Arial"/>
          <w:sz w:val="20"/>
          <w:szCs w:val="20"/>
        </w:rPr>
        <w:t xml:space="preserve">applicable </w:t>
      </w:r>
      <w:r w:rsidRPr="008444D9">
        <w:rPr>
          <w:rFonts w:ascii="Verdana" w:hAnsi="Verdana" w:cs="Arial"/>
          <w:sz w:val="20"/>
          <w:szCs w:val="20"/>
        </w:rPr>
        <w:t>CloudPro</w:t>
      </w:r>
      <w:r w:rsidR="00975265" w:rsidRPr="008444D9">
        <w:rPr>
          <w:rFonts w:ascii="Verdana" w:hAnsi="Verdana" w:cs="Arial"/>
          <w:sz w:val="20"/>
          <w:szCs w:val="20"/>
        </w:rPr>
        <w:t xml:space="preserve"> User group.  </w:t>
      </w:r>
    </w:p>
    <w:p w14:paraId="47563B96" w14:textId="3C54E1CA" w:rsidR="00F41016" w:rsidRPr="008444D9" w:rsidRDefault="00F41016" w:rsidP="00B00C5E">
      <w:pPr>
        <w:pStyle w:val="ListParagraph"/>
        <w:numPr>
          <w:ilvl w:val="0"/>
          <w:numId w:val="1"/>
        </w:numPr>
        <w:spacing w:after="120"/>
        <w:contextualSpacing w:val="0"/>
        <w:jc w:val="both"/>
        <w:rPr>
          <w:rFonts w:ascii="Verdana" w:hAnsi="Verdana" w:cs="Arial"/>
          <w:b/>
          <w:sz w:val="20"/>
          <w:szCs w:val="20"/>
        </w:rPr>
      </w:pPr>
      <w:r w:rsidRPr="008444D9">
        <w:rPr>
          <w:rFonts w:ascii="Verdana" w:hAnsi="Verdana" w:cs="Arial"/>
          <w:b/>
          <w:sz w:val="20"/>
          <w:szCs w:val="20"/>
          <w:u w:val="single"/>
        </w:rPr>
        <w:t>Charges</w:t>
      </w:r>
      <w:r w:rsidR="00F43DA4" w:rsidRPr="008444D9">
        <w:rPr>
          <w:rFonts w:ascii="Verdana" w:hAnsi="Verdana" w:cs="Arial"/>
          <w:b/>
          <w:sz w:val="20"/>
          <w:szCs w:val="20"/>
          <w:u w:val="single"/>
        </w:rPr>
        <w:t>, Payment and Taxes</w:t>
      </w:r>
      <w:r w:rsidR="006B17CC" w:rsidRPr="008444D9">
        <w:rPr>
          <w:rFonts w:ascii="Verdana" w:hAnsi="Verdana" w:cs="Arial"/>
          <w:b/>
          <w:sz w:val="20"/>
          <w:szCs w:val="20"/>
        </w:rPr>
        <w:t>.</w:t>
      </w:r>
      <w:r w:rsidR="006B17CC" w:rsidRPr="008444D9">
        <w:rPr>
          <w:rFonts w:ascii="Verdana" w:hAnsi="Verdana" w:cs="Arial"/>
          <w:sz w:val="20"/>
          <w:szCs w:val="20"/>
        </w:rPr>
        <w:t xml:space="preserve"> </w:t>
      </w:r>
    </w:p>
    <w:p w14:paraId="2132D653" w14:textId="10431757" w:rsidR="00851CF0" w:rsidRPr="008444D9" w:rsidRDefault="006F184F" w:rsidP="00B00C5E">
      <w:pPr>
        <w:pStyle w:val="ListParagraph"/>
        <w:numPr>
          <w:ilvl w:val="1"/>
          <w:numId w:val="35"/>
        </w:numPr>
        <w:spacing w:after="120"/>
        <w:ind w:left="360"/>
        <w:contextualSpacing w:val="0"/>
        <w:jc w:val="both"/>
        <w:rPr>
          <w:rFonts w:ascii="Verdana" w:hAnsi="Verdana" w:cs="Arial"/>
          <w:b/>
          <w:sz w:val="20"/>
          <w:szCs w:val="20"/>
        </w:rPr>
      </w:pPr>
      <w:r w:rsidRPr="006F184F">
        <w:rPr>
          <w:rFonts w:ascii="Verdana" w:hAnsi="Verdana"/>
          <w:b/>
          <w:bCs/>
          <w:sz w:val="20"/>
          <w:szCs w:val="20"/>
        </w:rPr>
        <w:t>Payment.</w:t>
      </w:r>
      <w:r w:rsidRPr="006F184F">
        <w:rPr>
          <w:rFonts w:ascii="Verdana" w:hAnsi="Verdana"/>
          <w:sz w:val="20"/>
          <w:szCs w:val="20"/>
        </w:rPr>
        <w:t xml:space="preserve"> </w:t>
      </w:r>
      <w:r w:rsidR="00FE3977" w:rsidRPr="00FE3977">
        <w:rPr>
          <w:rFonts w:ascii="Verdana" w:hAnsi="Verdana"/>
          <w:sz w:val="20"/>
          <w:szCs w:val="20"/>
        </w:rPr>
        <w:t xml:space="preserve">Customer shall issue payment of undisputed </w:t>
      </w:r>
      <w:r w:rsidR="00317C96">
        <w:rPr>
          <w:rFonts w:ascii="Verdana" w:hAnsi="Verdana"/>
          <w:sz w:val="20"/>
          <w:szCs w:val="20"/>
        </w:rPr>
        <w:t xml:space="preserve">     </w:t>
      </w:r>
      <w:r w:rsidR="00FE3977" w:rsidRPr="00FE3977">
        <w:rPr>
          <w:rFonts w:ascii="Verdana" w:hAnsi="Verdana"/>
          <w:sz w:val="20"/>
          <w:szCs w:val="20"/>
        </w:rPr>
        <w:t xml:space="preserve">amounts net </w:t>
      </w:r>
      <w:r w:rsidR="00D979D3">
        <w:rPr>
          <w:rFonts w:ascii="Verdana" w:hAnsi="Verdana"/>
          <w:sz w:val="20"/>
          <w:szCs w:val="20"/>
        </w:rPr>
        <w:t>45</w:t>
      </w:r>
      <w:r w:rsidR="00FE3977" w:rsidRPr="00FE3977">
        <w:rPr>
          <w:rFonts w:ascii="Verdana" w:hAnsi="Verdana"/>
          <w:sz w:val="20"/>
          <w:szCs w:val="20"/>
        </w:rPr>
        <w:t xml:space="preserve"> days </w:t>
      </w:r>
      <w:r w:rsidR="00C82D46">
        <w:rPr>
          <w:rFonts w:ascii="Verdana" w:hAnsi="Verdana"/>
          <w:sz w:val="20"/>
          <w:szCs w:val="20"/>
        </w:rPr>
        <w:t>post</w:t>
      </w:r>
      <w:r w:rsidR="00C82D46" w:rsidRPr="00FE3977">
        <w:rPr>
          <w:rFonts w:ascii="Verdana" w:hAnsi="Verdana"/>
          <w:sz w:val="20"/>
          <w:szCs w:val="20"/>
        </w:rPr>
        <w:t xml:space="preserve"> </w:t>
      </w:r>
      <w:r w:rsidR="00FE3977" w:rsidRPr="00FE3977">
        <w:rPr>
          <w:rFonts w:ascii="Verdana" w:hAnsi="Verdana"/>
          <w:sz w:val="20"/>
          <w:szCs w:val="20"/>
        </w:rPr>
        <w:t>the receipt of CloudPro’s invoices.</w:t>
      </w:r>
    </w:p>
    <w:p w14:paraId="54B13520" w14:textId="3B284EEA" w:rsidR="00F43DA4" w:rsidRPr="008444D9" w:rsidRDefault="00665826" w:rsidP="00B00C5E">
      <w:pPr>
        <w:pStyle w:val="ListParagraph"/>
        <w:numPr>
          <w:ilvl w:val="1"/>
          <w:numId w:val="35"/>
        </w:numPr>
        <w:spacing w:after="120"/>
        <w:ind w:left="360"/>
        <w:contextualSpacing w:val="0"/>
        <w:jc w:val="both"/>
        <w:rPr>
          <w:rFonts w:ascii="Verdana" w:hAnsi="Verdana" w:cs="Arial"/>
          <w:b/>
          <w:sz w:val="20"/>
          <w:szCs w:val="20"/>
        </w:rPr>
      </w:pPr>
      <w:r>
        <w:rPr>
          <w:rFonts w:ascii="Verdana" w:hAnsi="Verdana" w:cs="Arial"/>
          <w:b/>
          <w:sz w:val="20"/>
          <w:szCs w:val="20"/>
        </w:rPr>
        <w:t>Price Increases</w:t>
      </w:r>
      <w:r w:rsidR="00F43DA4" w:rsidRPr="008444D9">
        <w:rPr>
          <w:rFonts w:ascii="Verdana" w:hAnsi="Verdana" w:cs="Arial"/>
          <w:sz w:val="20"/>
          <w:szCs w:val="20"/>
        </w:rPr>
        <w:t xml:space="preserve">.  </w:t>
      </w:r>
      <w:r w:rsidRPr="00665826">
        <w:rPr>
          <w:rFonts w:ascii="Verdana" w:hAnsi="Verdana" w:cs="Arial"/>
          <w:sz w:val="20"/>
          <w:szCs w:val="20"/>
        </w:rPr>
        <w:t xml:space="preserve">After the Initial Term, if the term of </w:t>
      </w:r>
      <w:r>
        <w:rPr>
          <w:rFonts w:ascii="Verdana" w:hAnsi="Verdana" w:cs="Arial"/>
          <w:sz w:val="20"/>
          <w:szCs w:val="20"/>
        </w:rPr>
        <w:t>any</w:t>
      </w:r>
      <w:r w:rsidRPr="00665826">
        <w:rPr>
          <w:rFonts w:ascii="Verdana" w:hAnsi="Verdana" w:cs="Arial"/>
          <w:sz w:val="20"/>
          <w:szCs w:val="20"/>
        </w:rPr>
        <w:t xml:space="preserve"> Order is renewed, the monthly subscription amount shall increase</w:t>
      </w:r>
      <w:r>
        <w:rPr>
          <w:rFonts w:ascii="Verdana" w:hAnsi="Verdana" w:cs="Arial"/>
          <w:sz w:val="20"/>
          <w:szCs w:val="20"/>
        </w:rPr>
        <w:t xml:space="preserve"> on the</w:t>
      </w:r>
      <w:r w:rsidRPr="00665826">
        <w:rPr>
          <w:rFonts w:ascii="Verdana" w:hAnsi="Verdana" w:cs="Arial"/>
          <w:sz w:val="20"/>
          <w:szCs w:val="20"/>
        </w:rPr>
        <w:t xml:space="preserve"> anniversary of each renewal term by </w:t>
      </w:r>
      <w:r w:rsidR="00D979D3">
        <w:rPr>
          <w:rFonts w:ascii="Verdana" w:hAnsi="Verdana" w:cs="Arial"/>
          <w:sz w:val="20"/>
          <w:szCs w:val="20"/>
        </w:rPr>
        <w:t>one</w:t>
      </w:r>
      <w:r w:rsidR="00D979D3" w:rsidRPr="00665826">
        <w:rPr>
          <w:rFonts w:ascii="Verdana" w:hAnsi="Verdana" w:cs="Arial"/>
          <w:sz w:val="20"/>
          <w:szCs w:val="20"/>
        </w:rPr>
        <w:t xml:space="preserve"> </w:t>
      </w:r>
      <w:r w:rsidRPr="00665826">
        <w:rPr>
          <w:rFonts w:ascii="Verdana" w:hAnsi="Verdana" w:cs="Arial"/>
          <w:sz w:val="20"/>
          <w:szCs w:val="20"/>
        </w:rPr>
        <w:t>percent (</w:t>
      </w:r>
      <w:r w:rsidR="00D979D3">
        <w:rPr>
          <w:rFonts w:ascii="Verdana" w:hAnsi="Verdana" w:cs="Arial"/>
          <w:sz w:val="20"/>
          <w:szCs w:val="20"/>
        </w:rPr>
        <w:t>1</w:t>
      </w:r>
      <w:r w:rsidRPr="00665826">
        <w:rPr>
          <w:rFonts w:ascii="Verdana" w:hAnsi="Verdana" w:cs="Arial"/>
          <w:sz w:val="20"/>
          <w:szCs w:val="20"/>
        </w:rPr>
        <w:t>%) above the prior term.</w:t>
      </w:r>
    </w:p>
    <w:p w14:paraId="307B848E" w14:textId="39964ED1" w:rsidR="00F43DA4" w:rsidRPr="008444D9" w:rsidRDefault="00F43DA4" w:rsidP="00B00C5E">
      <w:pPr>
        <w:pStyle w:val="ListParagraph"/>
        <w:numPr>
          <w:ilvl w:val="1"/>
          <w:numId w:val="35"/>
        </w:numPr>
        <w:spacing w:after="120"/>
        <w:ind w:left="360"/>
        <w:contextualSpacing w:val="0"/>
        <w:jc w:val="both"/>
        <w:rPr>
          <w:rFonts w:ascii="Verdana" w:hAnsi="Verdana" w:cs="Arial"/>
          <w:sz w:val="20"/>
          <w:szCs w:val="20"/>
        </w:rPr>
      </w:pPr>
      <w:r w:rsidRPr="008444D9">
        <w:rPr>
          <w:rFonts w:ascii="Verdana" w:hAnsi="Verdana" w:cs="Arial"/>
          <w:b/>
          <w:sz w:val="20"/>
          <w:szCs w:val="20"/>
        </w:rPr>
        <w:t>Third Party Charges.</w:t>
      </w:r>
      <w:r w:rsidRPr="008444D9">
        <w:rPr>
          <w:rFonts w:ascii="Verdana" w:hAnsi="Verdana" w:cs="Arial"/>
          <w:sz w:val="20"/>
          <w:szCs w:val="20"/>
        </w:rPr>
        <w:t xml:space="preserve">  </w:t>
      </w:r>
      <w:r w:rsidR="00A133D0" w:rsidRPr="008444D9">
        <w:rPr>
          <w:rFonts w:ascii="Verdana" w:hAnsi="Verdana" w:cs="Arial"/>
          <w:sz w:val="20"/>
          <w:szCs w:val="20"/>
        </w:rPr>
        <w:t>CloudPro</w:t>
      </w:r>
      <w:r w:rsidR="00FB6161" w:rsidRPr="008444D9">
        <w:rPr>
          <w:rFonts w:ascii="Verdana" w:hAnsi="Verdana" w:cs="Arial"/>
          <w:sz w:val="20"/>
          <w:szCs w:val="20"/>
        </w:rPr>
        <w:t xml:space="preserve"> Solution</w:t>
      </w:r>
      <w:r w:rsidR="007113FA" w:rsidRPr="008444D9">
        <w:rPr>
          <w:rFonts w:ascii="Verdana" w:hAnsi="Verdana" w:cs="Arial"/>
          <w:sz w:val="20"/>
          <w:szCs w:val="20"/>
        </w:rPr>
        <w:t>s</w:t>
      </w:r>
      <w:r w:rsidR="00E367C2" w:rsidRPr="008444D9">
        <w:rPr>
          <w:rFonts w:ascii="Verdana" w:hAnsi="Verdana" w:cs="Arial"/>
          <w:sz w:val="20"/>
          <w:szCs w:val="20"/>
        </w:rPr>
        <w:t xml:space="preserve"> may include third party C</w:t>
      </w:r>
      <w:r w:rsidRPr="008444D9">
        <w:rPr>
          <w:rFonts w:ascii="Verdana" w:hAnsi="Verdana" w:cs="Arial"/>
          <w:sz w:val="20"/>
          <w:szCs w:val="20"/>
        </w:rPr>
        <w:t xml:space="preserve">harges which flow through </w:t>
      </w:r>
      <w:r w:rsidR="00A133D0" w:rsidRPr="008444D9">
        <w:rPr>
          <w:rFonts w:ascii="Verdana" w:hAnsi="Verdana" w:cs="Arial"/>
          <w:sz w:val="20"/>
          <w:szCs w:val="20"/>
        </w:rPr>
        <w:t>CloudPro</w:t>
      </w:r>
      <w:r w:rsidRPr="008444D9">
        <w:rPr>
          <w:rFonts w:ascii="Verdana" w:hAnsi="Verdana" w:cs="Arial"/>
          <w:sz w:val="20"/>
          <w:szCs w:val="20"/>
        </w:rPr>
        <w:t>, but which are controlled by the third party</w:t>
      </w:r>
      <w:r w:rsidR="00E367C2" w:rsidRPr="008444D9">
        <w:rPr>
          <w:rFonts w:ascii="Verdana" w:hAnsi="Verdana" w:cs="Arial"/>
          <w:sz w:val="20"/>
          <w:szCs w:val="20"/>
        </w:rPr>
        <w:t xml:space="preserve">.  Changes to such </w:t>
      </w:r>
      <w:proofErr w:type="gramStart"/>
      <w:r w:rsidR="00E367C2" w:rsidRPr="008444D9">
        <w:rPr>
          <w:rFonts w:ascii="Verdana" w:hAnsi="Verdana" w:cs="Arial"/>
          <w:sz w:val="20"/>
          <w:szCs w:val="20"/>
        </w:rPr>
        <w:t>third party</w:t>
      </w:r>
      <w:proofErr w:type="gramEnd"/>
      <w:r w:rsidR="00E367C2" w:rsidRPr="008444D9">
        <w:rPr>
          <w:rFonts w:ascii="Verdana" w:hAnsi="Verdana" w:cs="Arial"/>
          <w:sz w:val="20"/>
          <w:szCs w:val="20"/>
        </w:rPr>
        <w:t xml:space="preserve"> C</w:t>
      </w:r>
      <w:r w:rsidRPr="008444D9">
        <w:rPr>
          <w:rFonts w:ascii="Verdana" w:hAnsi="Verdana" w:cs="Arial"/>
          <w:sz w:val="20"/>
          <w:szCs w:val="20"/>
        </w:rPr>
        <w:t>harges may occur without notice and be backdated to the original date imposed by the third party</w:t>
      </w:r>
      <w:r w:rsidR="0097056B" w:rsidRPr="008444D9">
        <w:rPr>
          <w:rFonts w:ascii="Verdana" w:hAnsi="Verdana" w:cs="Arial"/>
          <w:sz w:val="20"/>
          <w:szCs w:val="20"/>
        </w:rPr>
        <w:t xml:space="preserve"> on </w:t>
      </w:r>
      <w:r w:rsidR="00A133D0" w:rsidRPr="008444D9">
        <w:rPr>
          <w:rFonts w:ascii="Verdana" w:hAnsi="Verdana" w:cs="Arial"/>
          <w:sz w:val="20"/>
          <w:szCs w:val="20"/>
        </w:rPr>
        <w:t>CloudPro</w:t>
      </w:r>
      <w:r w:rsidRPr="008444D9">
        <w:rPr>
          <w:rFonts w:ascii="Verdana" w:hAnsi="Verdana" w:cs="Arial"/>
          <w:sz w:val="20"/>
          <w:szCs w:val="20"/>
        </w:rPr>
        <w:t xml:space="preserve">.  </w:t>
      </w:r>
    </w:p>
    <w:p w14:paraId="35C0E323" w14:textId="77204E82" w:rsidR="007A6DCE" w:rsidRPr="008444D9" w:rsidRDefault="00851CF0" w:rsidP="00B00C5E">
      <w:pPr>
        <w:pStyle w:val="ListParagraph"/>
        <w:numPr>
          <w:ilvl w:val="1"/>
          <w:numId w:val="35"/>
        </w:numPr>
        <w:spacing w:after="120"/>
        <w:ind w:left="360"/>
        <w:contextualSpacing w:val="0"/>
        <w:jc w:val="both"/>
        <w:rPr>
          <w:rFonts w:ascii="Verdana" w:hAnsi="Verdana" w:cs="Arial"/>
          <w:sz w:val="20"/>
          <w:szCs w:val="20"/>
        </w:rPr>
      </w:pPr>
      <w:r w:rsidRPr="008444D9">
        <w:rPr>
          <w:rFonts w:ascii="Verdana" w:hAnsi="Verdana" w:cs="Arial"/>
          <w:b/>
          <w:sz w:val="20"/>
          <w:szCs w:val="20"/>
        </w:rPr>
        <w:t>Taxes</w:t>
      </w:r>
      <w:r w:rsidRPr="008444D9">
        <w:rPr>
          <w:rFonts w:ascii="Verdana" w:hAnsi="Verdana" w:cs="Arial"/>
          <w:sz w:val="20"/>
          <w:szCs w:val="20"/>
        </w:rPr>
        <w:t xml:space="preserve">.  </w:t>
      </w:r>
      <w:r w:rsidR="004A6F07" w:rsidRPr="008444D9">
        <w:rPr>
          <w:rFonts w:ascii="Verdana" w:hAnsi="Verdana" w:cs="Arial"/>
          <w:sz w:val="20"/>
          <w:szCs w:val="20"/>
        </w:rPr>
        <w:t>All fees are exclusive of</w:t>
      </w:r>
      <w:r w:rsidR="00FD799D" w:rsidRPr="008444D9">
        <w:rPr>
          <w:rFonts w:ascii="Verdana" w:hAnsi="Verdana" w:cs="Arial"/>
          <w:sz w:val="20"/>
          <w:szCs w:val="20"/>
        </w:rPr>
        <w:t>, and Customer shall be responsible for,</w:t>
      </w:r>
      <w:r w:rsidR="004A6F07" w:rsidRPr="008444D9">
        <w:rPr>
          <w:rFonts w:ascii="Verdana" w:hAnsi="Verdana" w:cs="Arial"/>
          <w:sz w:val="20"/>
          <w:szCs w:val="20"/>
        </w:rPr>
        <w:t xml:space="preserve"> all applicable taxes, levies, or duties, excluding taxes based solely on </w:t>
      </w:r>
      <w:r w:rsidR="00A133D0" w:rsidRPr="008444D9">
        <w:rPr>
          <w:rFonts w:ascii="Verdana" w:hAnsi="Verdana" w:cs="Arial"/>
          <w:sz w:val="20"/>
          <w:szCs w:val="20"/>
        </w:rPr>
        <w:t>CloudPro</w:t>
      </w:r>
      <w:r w:rsidR="00B874D7" w:rsidRPr="008444D9">
        <w:rPr>
          <w:rFonts w:ascii="Verdana" w:hAnsi="Verdana" w:cs="Arial"/>
          <w:sz w:val="20"/>
          <w:szCs w:val="20"/>
        </w:rPr>
        <w:t>’s</w:t>
      </w:r>
      <w:r w:rsidR="004A6F07" w:rsidRPr="008444D9">
        <w:rPr>
          <w:rFonts w:ascii="Verdana" w:hAnsi="Verdana" w:cs="Arial"/>
          <w:sz w:val="20"/>
          <w:szCs w:val="20"/>
        </w:rPr>
        <w:t xml:space="preserve"> income. </w:t>
      </w:r>
      <w:r w:rsidR="00762A17" w:rsidRPr="008444D9">
        <w:rPr>
          <w:rFonts w:ascii="Verdana" w:hAnsi="Verdana" w:cs="Arial"/>
          <w:sz w:val="20"/>
          <w:szCs w:val="20"/>
        </w:rPr>
        <w:t xml:space="preserve"> </w:t>
      </w:r>
      <w:r w:rsidR="00B874D7" w:rsidRPr="008444D9">
        <w:rPr>
          <w:rFonts w:ascii="Verdana" w:hAnsi="Verdana" w:cs="Arial"/>
          <w:sz w:val="20"/>
          <w:szCs w:val="20"/>
        </w:rPr>
        <w:t>Customer</w:t>
      </w:r>
      <w:r w:rsidR="004A6F07" w:rsidRPr="008444D9">
        <w:rPr>
          <w:rFonts w:ascii="Verdana" w:hAnsi="Verdana" w:cs="Arial"/>
          <w:sz w:val="20"/>
          <w:szCs w:val="20"/>
        </w:rPr>
        <w:t xml:space="preserve"> will pay all fees free and clear of, and without reduction for, any VAT, GST, withholding, or similar taxes; any such taxes imposed on payments of fees will be </w:t>
      </w:r>
      <w:r w:rsidR="00B874D7" w:rsidRPr="008444D9">
        <w:rPr>
          <w:rFonts w:ascii="Verdana" w:hAnsi="Verdana" w:cs="Arial"/>
          <w:sz w:val="20"/>
          <w:szCs w:val="20"/>
        </w:rPr>
        <w:t>Customer’s</w:t>
      </w:r>
      <w:r w:rsidR="004A6F07" w:rsidRPr="008444D9">
        <w:rPr>
          <w:rFonts w:ascii="Verdana" w:hAnsi="Verdana" w:cs="Arial"/>
          <w:sz w:val="20"/>
          <w:szCs w:val="20"/>
        </w:rPr>
        <w:t xml:space="preserve"> responsibility, and </w:t>
      </w:r>
      <w:r w:rsidR="00B874D7" w:rsidRPr="008444D9">
        <w:rPr>
          <w:rFonts w:ascii="Verdana" w:hAnsi="Verdana" w:cs="Arial"/>
          <w:sz w:val="20"/>
          <w:szCs w:val="20"/>
        </w:rPr>
        <w:t>Customer</w:t>
      </w:r>
      <w:r w:rsidR="004A6F07" w:rsidRPr="008444D9">
        <w:rPr>
          <w:rFonts w:ascii="Verdana" w:hAnsi="Verdana" w:cs="Arial"/>
          <w:sz w:val="20"/>
          <w:szCs w:val="20"/>
        </w:rPr>
        <w:t xml:space="preserve"> will provide receipts issued by the appropriate taxing authority to </w:t>
      </w:r>
      <w:r w:rsidR="00A133D0" w:rsidRPr="008444D9">
        <w:rPr>
          <w:rFonts w:ascii="Verdana" w:hAnsi="Verdana" w:cs="Arial"/>
          <w:sz w:val="20"/>
          <w:szCs w:val="20"/>
        </w:rPr>
        <w:t>CloudPro</w:t>
      </w:r>
      <w:r w:rsidR="004A6F07" w:rsidRPr="008444D9">
        <w:rPr>
          <w:rFonts w:ascii="Verdana" w:hAnsi="Verdana" w:cs="Arial"/>
          <w:sz w:val="20"/>
          <w:szCs w:val="20"/>
        </w:rPr>
        <w:t xml:space="preserve"> on request to establish that such taxes have been paid.</w:t>
      </w:r>
    </w:p>
    <w:p w14:paraId="2755ACE7" w14:textId="0683BA81" w:rsidR="007A6DCE" w:rsidRPr="008444D9" w:rsidRDefault="00D87D21" w:rsidP="00B00C5E">
      <w:pPr>
        <w:pStyle w:val="ListParagraph"/>
        <w:numPr>
          <w:ilvl w:val="1"/>
          <w:numId w:val="35"/>
        </w:numPr>
        <w:spacing w:after="120"/>
        <w:ind w:left="360"/>
        <w:contextualSpacing w:val="0"/>
        <w:jc w:val="both"/>
        <w:rPr>
          <w:rFonts w:ascii="Verdana" w:hAnsi="Verdana" w:cs="Arial"/>
          <w:b/>
          <w:sz w:val="20"/>
          <w:szCs w:val="20"/>
        </w:rPr>
      </w:pPr>
      <w:r w:rsidRPr="008444D9">
        <w:rPr>
          <w:rFonts w:ascii="Verdana" w:hAnsi="Verdana" w:cs="Arial"/>
          <w:b/>
          <w:sz w:val="20"/>
          <w:szCs w:val="20"/>
        </w:rPr>
        <w:lastRenderedPageBreak/>
        <w:t>Subpoenas / Service of Process Documentation Requests.</w:t>
      </w:r>
      <w:r w:rsidRPr="008444D9">
        <w:rPr>
          <w:rFonts w:ascii="Verdana" w:hAnsi="Verdana" w:cs="Arial"/>
          <w:sz w:val="20"/>
          <w:szCs w:val="20"/>
        </w:rPr>
        <w:t xml:space="preserve">  </w:t>
      </w:r>
      <w:r w:rsidR="00A133D0" w:rsidRPr="008444D9">
        <w:rPr>
          <w:rFonts w:ascii="Verdana" w:hAnsi="Verdana" w:cs="Arial"/>
          <w:sz w:val="20"/>
          <w:szCs w:val="20"/>
        </w:rPr>
        <w:t>CloudPro</w:t>
      </w:r>
      <w:r w:rsidRPr="008444D9">
        <w:rPr>
          <w:rFonts w:ascii="Verdana" w:hAnsi="Verdana" w:cs="Arial"/>
          <w:sz w:val="20"/>
          <w:szCs w:val="20"/>
        </w:rPr>
        <w:t xml:space="preserve"> may require Customer to pay for all costs directly incurred by </w:t>
      </w:r>
      <w:r w:rsidR="00A133D0" w:rsidRPr="008444D9">
        <w:rPr>
          <w:rFonts w:ascii="Verdana" w:hAnsi="Verdana" w:cs="Arial"/>
          <w:sz w:val="20"/>
          <w:szCs w:val="20"/>
        </w:rPr>
        <w:t>CloudPro</w:t>
      </w:r>
      <w:r w:rsidRPr="008444D9">
        <w:rPr>
          <w:rFonts w:ascii="Verdana" w:hAnsi="Verdana" w:cs="Arial"/>
          <w:sz w:val="20"/>
          <w:szCs w:val="20"/>
        </w:rPr>
        <w:t xml:space="preserve"> in connection with responding to any subpoena or other </w:t>
      </w:r>
      <w:r w:rsidR="00635858" w:rsidRPr="008444D9">
        <w:rPr>
          <w:rFonts w:ascii="Verdana" w:hAnsi="Verdana" w:cs="Arial"/>
          <w:sz w:val="20"/>
          <w:szCs w:val="20"/>
        </w:rPr>
        <w:t xml:space="preserve">legal process </w:t>
      </w:r>
      <w:r w:rsidR="00B136EF" w:rsidRPr="008444D9">
        <w:rPr>
          <w:rFonts w:ascii="Verdana" w:hAnsi="Verdana" w:cs="Arial"/>
          <w:sz w:val="20"/>
          <w:szCs w:val="20"/>
        </w:rPr>
        <w:t>if</w:t>
      </w:r>
      <w:r w:rsidRPr="008444D9">
        <w:rPr>
          <w:rFonts w:ascii="Verdana" w:hAnsi="Verdana" w:cs="Arial"/>
          <w:sz w:val="20"/>
          <w:szCs w:val="20"/>
        </w:rPr>
        <w:t xml:space="preserve"> directly related (i) to the </w:t>
      </w:r>
      <w:r w:rsidR="00A133D0" w:rsidRPr="008444D9">
        <w:rPr>
          <w:rFonts w:ascii="Verdana" w:hAnsi="Verdana" w:cs="Arial"/>
          <w:sz w:val="20"/>
          <w:szCs w:val="20"/>
        </w:rPr>
        <w:t>CloudPro</w:t>
      </w:r>
      <w:r w:rsidRPr="008444D9">
        <w:rPr>
          <w:rFonts w:ascii="Verdana" w:hAnsi="Verdana" w:cs="Arial"/>
          <w:sz w:val="20"/>
          <w:szCs w:val="20"/>
        </w:rPr>
        <w:t xml:space="preserve"> Solutions provided to Customer under the Agreement or (ii) specifically requested by Customer.  Any Charges incurred under this Section shall be subject to </w:t>
      </w:r>
      <w:r w:rsidR="00A133D0" w:rsidRPr="008444D9">
        <w:rPr>
          <w:rFonts w:ascii="Verdana" w:hAnsi="Verdana" w:cs="Arial"/>
          <w:sz w:val="20"/>
          <w:szCs w:val="20"/>
        </w:rPr>
        <w:t>CloudPro</w:t>
      </w:r>
      <w:r w:rsidRPr="008444D9">
        <w:rPr>
          <w:rFonts w:ascii="Verdana" w:hAnsi="Verdana" w:cs="Arial"/>
          <w:sz w:val="20"/>
          <w:szCs w:val="20"/>
        </w:rPr>
        <w:t xml:space="preserve">’s current time and materials flat rate for Professional Services. </w:t>
      </w:r>
      <w:r w:rsidR="00323711" w:rsidRPr="008444D9">
        <w:rPr>
          <w:rFonts w:ascii="Verdana" w:hAnsi="Verdana" w:cs="Arial"/>
          <w:sz w:val="20"/>
          <w:szCs w:val="20"/>
        </w:rPr>
        <w:t xml:space="preserve"> </w:t>
      </w:r>
    </w:p>
    <w:p w14:paraId="4D5BDFFA" w14:textId="76D87040" w:rsidR="00F43DA4" w:rsidRPr="008444D9" w:rsidRDefault="00F43DA4" w:rsidP="00B00C5E">
      <w:pPr>
        <w:pStyle w:val="ListParagraph"/>
        <w:numPr>
          <w:ilvl w:val="1"/>
          <w:numId w:val="35"/>
        </w:numPr>
        <w:spacing w:after="120"/>
        <w:ind w:left="360"/>
        <w:contextualSpacing w:val="0"/>
        <w:jc w:val="both"/>
        <w:rPr>
          <w:rFonts w:ascii="Verdana" w:hAnsi="Verdana" w:cs="Arial"/>
          <w:sz w:val="20"/>
          <w:szCs w:val="20"/>
        </w:rPr>
      </w:pPr>
      <w:r w:rsidRPr="008444D9">
        <w:rPr>
          <w:rFonts w:ascii="Verdana" w:hAnsi="Verdana" w:cs="Arial"/>
          <w:b/>
          <w:sz w:val="20"/>
          <w:szCs w:val="20"/>
        </w:rPr>
        <w:t>Failure to Pay</w:t>
      </w:r>
      <w:r w:rsidRPr="008444D9">
        <w:rPr>
          <w:rFonts w:ascii="Verdana" w:hAnsi="Verdana" w:cs="Arial"/>
          <w:sz w:val="20"/>
          <w:szCs w:val="20"/>
        </w:rPr>
        <w:t xml:space="preserve">.  </w:t>
      </w:r>
      <w:r w:rsidR="0097056B" w:rsidRPr="008444D9">
        <w:rPr>
          <w:rFonts w:ascii="Verdana" w:hAnsi="Verdana" w:cs="Arial"/>
          <w:sz w:val="20"/>
          <w:szCs w:val="20"/>
        </w:rPr>
        <w:t>If Customer fails</w:t>
      </w:r>
      <w:r w:rsidRPr="008444D9">
        <w:rPr>
          <w:rFonts w:ascii="Verdana" w:hAnsi="Verdana" w:cs="Arial"/>
          <w:sz w:val="20"/>
          <w:szCs w:val="20"/>
        </w:rPr>
        <w:t xml:space="preserve"> to pay any amount within </w:t>
      </w:r>
      <w:r w:rsidR="00EB7B8B">
        <w:rPr>
          <w:rFonts w:ascii="Verdana" w:hAnsi="Verdana" w:cs="Arial"/>
          <w:sz w:val="20"/>
          <w:szCs w:val="20"/>
        </w:rPr>
        <w:t>forty-five</w:t>
      </w:r>
      <w:r w:rsidR="00D979D3" w:rsidRPr="008444D9">
        <w:rPr>
          <w:rFonts w:ascii="Verdana" w:hAnsi="Verdana" w:cs="Arial"/>
          <w:sz w:val="20"/>
          <w:szCs w:val="20"/>
        </w:rPr>
        <w:t xml:space="preserve"> </w:t>
      </w:r>
      <w:r w:rsidRPr="008444D9">
        <w:rPr>
          <w:rFonts w:ascii="Verdana" w:hAnsi="Verdana" w:cs="Arial"/>
          <w:sz w:val="20"/>
          <w:szCs w:val="20"/>
        </w:rPr>
        <w:t>(</w:t>
      </w:r>
      <w:r w:rsidR="00D979D3">
        <w:rPr>
          <w:rFonts w:ascii="Verdana" w:hAnsi="Verdana" w:cs="Arial"/>
          <w:sz w:val="20"/>
          <w:szCs w:val="20"/>
        </w:rPr>
        <w:t>45</w:t>
      </w:r>
      <w:r w:rsidRPr="008444D9">
        <w:rPr>
          <w:rFonts w:ascii="Verdana" w:hAnsi="Verdana" w:cs="Arial"/>
          <w:sz w:val="20"/>
          <w:szCs w:val="20"/>
        </w:rPr>
        <w:t xml:space="preserve">) days of the due date </w:t>
      </w:r>
      <w:r w:rsidR="00A133D0" w:rsidRPr="008444D9">
        <w:rPr>
          <w:rFonts w:ascii="Verdana" w:hAnsi="Verdana" w:cs="Arial"/>
          <w:sz w:val="20"/>
          <w:szCs w:val="20"/>
        </w:rPr>
        <w:t>CloudPro</w:t>
      </w:r>
      <w:r w:rsidR="0097056B" w:rsidRPr="008444D9">
        <w:rPr>
          <w:rFonts w:ascii="Verdana" w:hAnsi="Verdana" w:cs="Arial"/>
          <w:sz w:val="20"/>
          <w:szCs w:val="20"/>
        </w:rPr>
        <w:t xml:space="preserve"> may suspend</w:t>
      </w:r>
      <w:r w:rsidRPr="008444D9">
        <w:rPr>
          <w:rFonts w:ascii="Verdana" w:hAnsi="Verdana" w:cs="Arial"/>
          <w:sz w:val="20"/>
          <w:szCs w:val="20"/>
        </w:rPr>
        <w:t xml:space="preserve"> the </w:t>
      </w:r>
      <w:r w:rsidR="0097056B" w:rsidRPr="008444D9">
        <w:rPr>
          <w:rFonts w:ascii="Verdana" w:hAnsi="Verdana" w:cs="Arial"/>
          <w:sz w:val="20"/>
          <w:szCs w:val="20"/>
        </w:rPr>
        <w:t xml:space="preserve">applicable </w:t>
      </w:r>
      <w:r w:rsidR="00A133D0" w:rsidRPr="008444D9">
        <w:rPr>
          <w:rFonts w:ascii="Verdana" w:hAnsi="Verdana" w:cs="Arial"/>
          <w:sz w:val="20"/>
          <w:szCs w:val="20"/>
        </w:rPr>
        <w:t>CloudPro</w:t>
      </w:r>
      <w:r w:rsidR="00FB6161" w:rsidRPr="008444D9">
        <w:rPr>
          <w:rFonts w:ascii="Verdana" w:hAnsi="Verdana" w:cs="Arial"/>
          <w:sz w:val="20"/>
          <w:szCs w:val="20"/>
        </w:rPr>
        <w:t xml:space="preserve"> Solution</w:t>
      </w:r>
      <w:r w:rsidR="00C1110F" w:rsidRPr="008444D9">
        <w:rPr>
          <w:rFonts w:ascii="Verdana" w:hAnsi="Verdana" w:cs="Arial"/>
          <w:sz w:val="20"/>
          <w:szCs w:val="20"/>
        </w:rPr>
        <w:t>s</w:t>
      </w:r>
      <w:r w:rsidRPr="008444D9">
        <w:rPr>
          <w:rFonts w:ascii="Verdana" w:hAnsi="Verdana" w:cs="Arial"/>
          <w:sz w:val="20"/>
          <w:szCs w:val="20"/>
        </w:rPr>
        <w:t xml:space="preserve"> related to Customer’s failure to pay</w:t>
      </w:r>
      <w:r w:rsidR="0097056B" w:rsidRPr="008444D9">
        <w:rPr>
          <w:rFonts w:ascii="Verdana" w:hAnsi="Verdana" w:cs="Arial"/>
          <w:sz w:val="20"/>
          <w:szCs w:val="20"/>
        </w:rPr>
        <w:t xml:space="preserve">.  </w:t>
      </w:r>
      <w:r w:rsidRPr="008444D9">
        <w:rPr>
          <w:rFonts w:ascii="Verdana" w:hAnsi="Verdana" w:cs="Arial"/>
          <w:sz w:val="20"/>
          <w:szCs w:val="20"/>
        </w:rPr>
        <w:t xml:space="preserve"> </w:t>
      </w:r>
      <w:r w:rsidR="0097056B" w:rsidRPr="008444D9">
        <w:rPr>
          <w:rFonts w:ascii="Verdana" w:hAnsi="Verdana" w:cs="Arial"/>
          <w:sz w:val="20"/>
          <w:szCs w:val="20"/>
        </w:rPr>
        <w:t xml:space="preserve">During any suspension, </w:t>
      </w:r>
      <w:r w:rsidR="00A133D0" w:rsidRPr="008444D9">
        <w:rPr>
          <w:rFonts w:ascii="Verdana" w:hAnsi="Verdana" w:cs="Arial"/>
          <w:sz w:val="20"/>
          <w:szCs w:val="20"/>
        </w:rPr>
        <w:t>CloudPro</w:t>
      </w:r>
      <w:r w:rsidRPr="008444D9">
        <w:rPr>
          <w:rFonts w:ascii="Verdana" w:hAnsi="Verdana" w:cs="Arial"/>
          <w:sz w:val="20"/>
          <w:szCs w:val="20"/>
        </w:rPr>
        <w:t xml:space="preserve">’s obligation to provide such </w:t>
      </w:r>
      <w:r w:rsidR="00A133D0" w:rsidRPr="008444D9">
        <w:rPr>
          <w:rFonts w:ascii="Verdana" w:hAnsi="Verdana" w:cs="Arial"/>
          <w:sz w:val="20"/>
          <w:szCs w:val="20"/>
        </w:rPr>
        <w:t>CloudPro</w:t>
      </w:r>
      <w:r w:rsidR="00FB6161" w:rsidRPr="008444D9">
        <w:rPr>
          <w:rFonts w:ascii="Verdana" w:hAnsi="Verdana" w:cs="Arial"/>
          <w:sz w:val="20"/>
          <w:szCs w:val="20"/>
        </w:rPr>
        <w:t xml:space="preserve"> Solution</w:t>
      </w:r>
      <w:r w:rsidR="00C1110F" w:rsidRPr="008444D9">
        <w:rPr>
          <w:rFonts w:ascii="Verdana" w:hAnsi="Verdana" w:cs="Arial"/>
          <w:sz w:val="20"/>
          <w:szCs w:val="20"/>
        </w:rPr>
        <w:t>s</w:t>
      </w:r>
      <w:r w:rsidRPr="008444D9">
        <w:rPr>
          <w:rFonts w:ascii="Verdana" w:hAnsi="Verdana" w:cs="Arial"/>
          <w:sz w:val="20"/>
          <w:szCs w:val="20"/>
        </w:rPr>
        <w:t xml:space="preserve"> shall cease until such time as Customer becomes current on its payment of the applicable </w:t>
      </w:r>
      <w:r w:rsidR="00F949C2" w:rsidRPr="008444D9">
        <w:rPr>
          <w:rFonts w:ascii="Verdana" w:hAnsi="Verdana" w:cs="Arial"/>
          <w:sz w:val="20"/>
          <w:szCs w:val="20"/>
        </w:rPr>
        <w:t>Charges</w:t>
      </w:r>
      <w:r w:rsidRPr="008444D9">
        <w:rPr>
          <w:rFonts w:ascii="Verdana" w:hAnsi="Verdana" w:cs="Arial"/>
          <w:sz w:val="20"/>
          <w:szCs w:val="20"/>
        </w:rPr>
        <w:t xml:space="preserve"> (including all past due amounts</w:t>
      </w:r>
      <w:r w:rsidR="007113FA" w:rsidRPr="008444D9">
        <w:rPr>
          <w:rFonts w:ascii="Verdana" w:hAnsi="Verdana" w:cs="Arial"/>
          <w:sz w:val="20"/>
          <w:szCs w:val="20"/>
        </w:rPr>
        <w:t>, costs of collection</w:t>
      </w:r>
      <w:r w:rsidRPr="008444D9">
        <w:rPr>
          <w:rFonts w:ascii="Verdana" w:hAnsi="Verdana" w:cs="Arial"/>
          <w:sz w:val="20"/>
          <w:szCs w:val="20"/>
        </w:rPr>
        <w:t xml:space="preserve"> and applicable late payment </w:t>
      </w:r>
      <w:r w:rsidR="00F949C2" w:rsidRPr="008444D9">
        <w:rPr>
          <w:rFonts w:ascii="Verdana" w:hAnsi="Verdana" w:cs="Arial"/>
          <w:sz w:val="20"/>
          <w:szCs w:val="20"/>
        </w:rPr>
        <w:t>fees</w:t>
      </w:r>
      <w:r w:rsidRPr="008444D9">
        <w:rPr>
          <w:rFonts w:ascii="Verdana" w:hAnsi="Verdana" w:cs="Arial"/>
          <w:sz w:val="20"/>
          <w:szCs w:val="20"/>
        </w:rPr>
        <w:t xml:space="preserve">). </w:t>
      </w:r>
      <w:r w:rsidR="00E041D3" w:rsidRPr="008444D9">
        <w:rPr>
          <w:rFonts w:ascii="Verdana" w:hAnsi="Verdana" w:cs="Arial"/>
          <w:sz w:val="20"/>
          <w:szCs w:val="20"/>
        </w:rPr>
        <w:t xml:space="preserve"> </w:t>
      </w:r>
      <w:r w:rsidRPr="008444D9">
        <w:rPr>
          <w:rFonts w:ascii="Verdana" w:hAnsi="Verdana" w:cs="Arial"/>
          <w:sz w:val="20"/>
          <w:szCs w:val="20"/>
        </w:rPr>
        <w:t xml:space="preserve">In the event of a default in the payment of an invoice, Customer will be responsible for all of </w:t>
      </w:r>
      <w:r w:rsidR="00A133D0" w:rsidRPr="008444D9">
        <w:rPr>
          <w:rFonts w:ascii="Verdana" w:hAnsi="Verdana" w:cs="Arial"/>
          <w:sz w:val="20"/>
          <w:szCs w:val="20"/>
        </w:rPr>
        <w:t>CloudPro</w:t>
      </w:r>
      <w:r w:rsidRPr="008444D9">
        <w:rPr>
          <w:rFonts w:ascii="Verdana" w:hAnsi="Verdana" w:cs="Arial"/>
          <w:sz w:val="20"/>
          <w:szCs w:val="20"/>
        </w:rPr>
        <w:t xml:space="preserve">’s costs of collection, including, but not limited to, court costs, filing fees and </w:t>
      </w:r>
      <w:r w:rsidR="007113FA" w:rsidRPr="008444D9">
        <w:rPr>
          <w:rFonts w:ascii="Verdana" w:hAnsi="Verdana" w:cs="Arial"/>
          <w:sz w:val="20"/>
          <w:szCs w:val="20"/>
        </w:rPr>
        <w:t xml:space="preserve">reasonable </w:t>
      </w:r>
      <w:r w:rsidRPr="008444D9">
        <w:rPr>
          <w:rFonts w:ascii="Verdana" w:hAnsi="Verdana" w:cs="Arial"/>
          <w:sz w:val="20"/>
          <w:szCs w:val="20"/>
        </w:rPr>
        <w:t xml:space="preserve">attorneys’ fees. </w:t>
      </w:r>
    </w:p>
    <w:p w14:paraId="7688132D" w14:textId="356EEF12" w:rsidR="0029487A" w:rsidRPr="008444D9" w:rsidRDefault="006B17CC" w:rsidP="00B00C5E">
      <w:pPr>
        <w:pStyle w:val="ListParagraph"/>
        <w:numPr>
          <w:ilvl w:val="0"/>
          <w:numId w:val="33"/>
        </w:numPr>
        <w:spacing w:after="120"/>
        <w:ind w:left="360"/>
        <w:contextualSpacing w:val="0"/>
        <w:jc w:val="both"/>
        <w:rPr>
          <w:rFonts w:ascii="Verdana" w:hAnsi="Verdana" w:cs="Arial"/>
          <w:b/>
          <w:sz w:val="20"/>
          <w:szCs w:val="20"/>
        </w:rPr>
      </w:pPr>
      <w:r w:rsidRPr="008444D9">
        <w:rPr>
          <w:rFonts w:ascii="Verdana" w:hAnsi="Verdana" w:cs="Arial"/>
          <w:b/>
          <w:sz w:val="20"/>
          <w:szCs w:val="20"/>
          <w:u w:val="single"/>
        </w:rPr>
        <w:t>Term and Termination</w:t>
      </w:r>
      <w:r w:rsidRPr="008444D9">
        <w:rPr>
          <w:rFonts w:ascii="Verdana" w:hAnsi="Verdana" w:cs="Arial"/>
          <w:b/>
          <w:sz w:val="20"/>
          <w:szCs w:val="20"/>
        </w:rPr>
        <w:t>.</w:t>
      </w:r>
    </w:p>
    <w:p w14:paraId="13854237" w14:textId="1D0DC572" w:rsidR="00DE14C4" w:rsidRPr="008444D9" w:rsidRDefault="00BA703A" w:rsidP="00B00C5E">
      <w:pPr>
        <w:pStyle w:val="ListParagraph"/>
        <w:numPr>
          <w:ilvl w:val="1"/>
          <w:numId w:val="33"/>
        </w:numPr>
        <w:spacing w:after="120"/>
        <w:ind w:left="360"/>
        <w:contextualSpacing w:val="0"/>
        <w:jc w:val="both"/>
        <w:rPr>
          <w:rFonts w:ascii="Verdana" w:hAnsi="Verdana" w:cs="Arial"/>
          <w:b/>
          <w:sz w:val="20"/>
          <w:szCs w:val="20"/>
        </w:rPr>
      </w:pPr>
      <w:r w:rsidRPr="008444D9">
        <w:rPr>
          <w:rFonts w:ascii="Verdana" w:hAnsi="Verdana" w:cs="Arial"/>
          <w:b/>
          <w:sz w:val="20"/>
          <w:szCs w:val="20"/>
        </w:rPr>
        <w:t>Term</w:t>
      </w:r>
      <w:r w:rsidR="006B17CC" w:rsidRPr="008444D9">
        <w:rPr>
          <w:rFonts w:ascii="Verdana" w:hAnsi="Verdana" w:cs="Arial"/>
          <w:b/>
          <w:sz w:val="20"/>
          <w:szCs w:val="20"/>
        </w:rPr>
        <w:t>.</w:t>
      </w:r>
      <w:r w:rsidR="006B17CC" w:rsidRPr="008444D9">
        <w:rPr>
          <w:rFonts w:ascii="Verdana" w:hAnsi="Verdana" w:cs="Arial"/>
          <w:sz w:val="20"/>
          <w:szCs w:val="20"/>
        </w:rPr>
        <w:t xml:space="preserve"> </w:t>
      </w:r>
      <w:r w:rsidR="004610FF" w:rsidRPr="008444D9">
        <w:rPr>
          <w:rFonts w:ascii="Verdana" w:hAnsi="Verdana" w:cs="Arial"/>
          <w:sz w:val="20"/>
          <w:szCs w:val="20"/>
        </w:rPr>
        <w:t xml:space="preserve"> </w:t>
      </w:r>
      <w:r w:rsidR="00490037" w:rsidRPr="00490037">
        <w:rPr>
          <w:rFonts w:ascii="Verdana" w:hAnsi="Verdana"/>
          <w:sz w:val="20"/>
          <w:szCs w:val="20"/>
        </w:rPr>
        <w:t xml:space="preserve">The Initial Term of this Agreement shall be extended to </w:t>
      </w:r>
      <w:r w:rsidR="00CE4796">
        <w:rPr>
          <w:rFonts w:ascii="Verdana" w:hAnsi="Verdana"/>
          <w:sz w:val="20"/>
          <w:szCs w:val="20"/>
        </w:rPr>
        <w:t>24</w:t>
      </w:r>
      <w:r w:rsidR="00490037" w:rsidRPr="00490037">
        <w:rPr>
          <w:rFonts w:ascii="Verdana" w:hAnsi="Verdana"/>
          <w:sz w:val="20"/>
          <w:szCs w:val="20"/>
        </w:rPr>
        <w:t xml:space="preserve"> months from the Effective Date of the Agreement, the Agreement shall then automatically renew for additional Renewal Terms of 12 months unless either Party provides notice of its intention not to renew, in whole or in part, by providing written notice at least </w:t>
      </w:r>
      <w:r w:rsidR="00D979D3">
        <w:rPr>
          <w:rFonts w:ascii="Verdana" w:hAnsi="Verdana"/>
          <w:sz w:val="20"/>
          <w:szCs w:val="20"/>
        </w:rPr>
        <w:t>ninety</w:t>
      </w:r>
      <w:r w:rsidR="00D979D3" w:rsidRPr="00490037">
        <w:rPr>
          <w:rFonts w:ascii="Verdana" w:hAnsi="Verdana"/>
          <w:sz w:val="20"/>
          <w:szCs w:val="20"/>
        </w:rPr>
        <w:t xml:space="preserve"> </w:t>
      </w:r>
      <w:r w:rsidR="00490037" w:rsidRPr="00490037">
        <w:rPr>
          <w:rFonts w:ascii="Verdana" w:hAnsi="Verdana"/>
          <w:sz w:val="20"/>
          <w:szCs w:val="20"/>
        </w:rPr>
        <w:t>(</w:t>
      </w:r>
      <w:r w:rsidR="00D979D3">
        <w:rPr>
          <w:rFonts w:ascii="Verdana" w:hAnsi="Verdana"/>
          <w:sz w:val="20"/>
          <w:szCs w:val="20"/>
        </w:rPr>
        <w:t>90</w:t>
      </w:r>
      <w:r w:rsidR="00490037" w:rsidRPr="00490037">
        <w:rPr>
          <w:rFonts w:ascii="Verdana" w:hAnsi="Verdana"/>
          <w:sz w:val="20"/>
          <w:szCs w:val="20"/>
        </w:rPr>
        <w:t>) days’ prior to the expiration of the Initial Term or any Renewal Term. CloudPro may terminate the Agreement and any Order or Statement of Work in whole or in part upon six (6) months’ written notice to the Customer in relation to a CloudPro Solution which is being discontinued by CloudPro.  CloudPro, in its sole discretion, may either (i) replace the discontinued CloudPro Solution with a substantively similar CloudPro Solution, or (ii) provide a pro-rata refund of any pre-paid Charges that are not non-refundable and future invoices will no longer include the discontinued product.</w:t>
      </w:r>
    </w:p>
    <w:p w14:paraId="7A4A0228" w14:textId="16818FE9" w:rsidR="00DE14C4" w:rsidRPr="008444D9" w:rsidRDefault="008F411D" w:rsidP="00B00C5E">
      <w:pPr>
        <w:pStyle w:val="ListParagraph"/>
        <w:numPr>
          <w:ilvl w:val="2"/>
          <w:numId w:val="33"/>
        </w:numPr>
        <w:spacing w:after="120"/>
        <w:contextualSpacing w:val="0"/>
        <w:jc w:val="both"/>
        <w:rPr>
          <w:rFonts w:ascii="Verdana" w:hAnsi="Verdana" w:cs="Arial"/>
          <w:b/>
          <w:sz w:val="20"/>
          <w:szCs w:val="20"/>
        </w:rPr>
      </w:pPr>
      <w:r w:rsidRPr="008444D9">
        <w:rPr>
          <w:rFonts w:ascii="Verdana" w:hAnsi="Verdana" w:cs="Arial"/>
          <w:b/>
          <w:sz w:val="20"/>
          <w:szCs w:val="20"/>
        </w:rPr>
        <w:t xml:space="preserve">Add-on </w:t>
      </w:r>
      <w:r w:rsidR="008663B0" w:rsidRPr="008444D9">
        <w:rPr>
          <w:rFonts w:ascii="Verdana" w:hAnsi="Verdana" w:cs="Arial"/>
          <w:b/>
          <w:sz w:val="20"/>
          <w:szCs w:val="20"/>
        </w:rPr>
        <w:t xml:space="preserve">Orders. </w:t>
      </w:r>
      <w:r w:rsidR="008663B0" w:rsidRPr="008444D9">
        <w:rPr>
          <w:rFonts w:ascii="Verdana" w:hAnsi="Verdana" w:cs="Arial"/>
          <w:sz w:val="20"/>
          <w:szCs w:val="20"/>
        </w:rPr>
        <w:t xml:space="preserve"> </w:t>
      </w:r>
      <w:r w:rsidR="00104A85" w:rsidRPr="008444D9">
        <w:rPr>
          <w:rFonts w:ascii="Verdana" w:hAnsi="Verdana" w:cs="Arial"/>
          <w:sz w:val="20"/>
          <w:szCs w:val="20"/>
        </w:rPr>
        <w:t>T</w:t>
      </w:r>
      <w:r w:rsidR="00EA620D" w:rsidRPr="008444D9">
        <w:rPr>
          <w:rFonts w:ascii="Verdana" w:hAnsi="Verdana" w:cs="Arial"/>
          <w:sz w:val="20"/>
          <w:szCs w:val="20"/>
        </w:rPr>
        <w:t>he T</w:t>
      </w:r>
      <w:r w:rsidR="00104A85" w:rsidRPr="008444D9">
        <w:rPr>
          <w:rFonts w:ascii="Verdana" w:hAnsi="Verdana" w:cs="Arial"/>
          <w:sz w:val="20"/>
          <w:szCs w:val="20"/>
        </w:rPr>
        <w:t xml:space="preserve">erm for Add-on Orders will join the then current Term of the original Order and the </w:t>
      </w:r>
      <w:r w:rsidR="00A133D0" w:rsidRPr="008444D9">
        <w:rPr>
          <w:rFonts w:ascii="Verdana" w:hAnsi="Verdana" w:cs="Arial"/>
          <w:sz w:val="20"/>
          <w:szCs w:val="20"/>
        </w:rPr>
        <w:t>CloudPro</w:t>
      </w:r>
      <w:r w:rsidR="00C522DD" w:rsidRPr="008444D9">
        <w:rPr>
          <w:rFonts w:ascii="Verdana" w:hAnsi="Verdana" w:cs="Arial"/>
          <w:sz w:val="20"/>
          <w:szCs w:val="20"/>
        </w:rPr>
        <w:t xml:space="preserve"> Solutions</w:t>
      </w:r>
      <w:r w:rsidR="00424081" w:rsidRPr="008444D9">
        <w:rPr>
          <w:rFonts w:ascii="Verdana" w:hAnsi="Verdana" w:cs="Arial"/>
          <w:sz w:val="20"/>
          <w:szCs w:val="20"/>
        </w:rPr>
        <w:t xml:space="preserve"> </w:t>
      </w:r>
      <w:r w:rsidR="00104A85" w:rsidRPr="008444D9">
        <w:rPr>
          <w:rFonts w:ascii="Verdana" w:hAnsi="Verdana" w:cs="Arial"/>
          <w:sz w:val="20"/>
          <w:szCs w:val="20"/>
        </w:rPr>
        <w:t xml:space="preserve">will renew for the Renewal Term as specified on the Add-on Order. </w:t>
      </w:r>
      <w:r w:rsidR="00AA5FFA" w:rsidRPr="008444D9">
        <w:rPr>
          <w:rFonts w:ascii="Verdana" w:hAnsi="Verdana" w:cs="Arial"/>
          <w:sz w:val="20"/>
          <w:szCs w:val="20"/>
        </w:rPr>
        <w:t xml:space="preserve"> </w:t>
      </w:r>
    </w:p>
    <w:p w14:paraId="6E570A31" w14:textId="36566DAD" w:rsidR="0029487A" w:rsidRPr="008444D9" w:rsidRDefault="006B17CC" w:rsidP="00B00C5E">
      <w:pPr>
        <w:pStyle w:val="ListParagraph"/>
        <w:numPr>
          <w:ilvl w:val="1"/>
          <w:numId w:val="33"/>
        </w:numPr>
        <w:spacing w:after="120"/>
        <w:ind w:left="360"/>
        <w:contextualSpacing w:val="0"/>
        <w:jc w:val="both"/>
        <w:rPr>
          <w:rFonts w:ascii="Verdana" w:hAnsi="Verdana" w:cs="Arial"/>
          <w:b/>
          <w:sz w:val="20"/>
          <w:szCs w:val="20"/>
        </w:rPr>
      </w:pPr>
      <w:r w:rsidRPr="008444D9">
        <w:rPr>
          <w:rFonts w:ascii="Verdana" w:hAnsi="Verdana" w:cs="Arial"/>
          <w:b/>
          <w:sz w:val="20"/>
          <w:szCs w:val="20"/>
        </w:rPr>
        <w:t>Maintenance Services.</w:t>
      </w:r>
      <w:r w:rsidRPr="008444D9">
        <w:rPr>
          <w:rFonts w:ascii="Verdana" w:hAnsi="Verdana" w:cs="Arial"/>
          <w:sz w:val="20"/>
          <w:szCs w:val="20"/>
        </w:rPr>
        <w:t xml:space="preserve"> </w:t>
      </w:r>
      <w:r w:rsidR="004610FF" w:rsidRPr="008444D9">
        <w:rPr>
          <w:rFonts w:ascii="Verdana" w:hAnsi="Verdana" w:cs="Arial"/>
          <w:sz w:val="20"/>
          <w:szCs w:val="20"/>
        </w:rPr>
        <w:t xml:space="preserve"> </w:t>
      </w:r>
      <w:r w:rsidRPr="008444D9">
        <w:rPr>
          <w:rFonts w:ascii="Verdana" w:hAnsi="Verdana" w:cs="Arial"/>
          <w:sz w:val="20"/>
          <w:szCs w:val="20"/>
        </w:rPr>
        <w:t xml:space="preserve">For In-House </w:t>
      </w:r>
      <w:r w:rsidR="009A61D4" w:rsidRPr="008444D9">
        <w:rPr>
          <w:rFonts w:ascii="Verdana" w:hAnsi="Verdana" w:cs="Arial"/>
          <w:sz w:val="20"/>
          <w:szCs w:val="20"/>
        </w:rPr>
        <w:t>Software</w:t>
      </w:r>
      <w:r w:rsidRPr="008444D9">
        <w:rPr>
          <w:rFonts w:ascii="Verdana" w:hAnsi="Verdana" w:cs="Arial"/>
          <w:sz w:val="20"/>
          <w:szCs w:val="20"/>
        </w:rPr>
        <w:t xml:space="preserve">, Maintenance may be terminated separately from the applicable Licenses. Unless otherwise specified in an Order, Maintenance for In-House Software shall </w:t>
      </w:r>
      <w:r w:rsidR="00E377F2" w:rsidRPr="008444D9">
        <w:rPr>
          <w:rFonts w:ascii="Verdana" w:hAnsi="Verdana" w:cs="Arial"/>
          <w:sz w:val="20"/>
          <w:szCs w:val="20"/>
        </w:rPr>
        <w:t xml:space="preserve">commence on the </w:t>
      </w:r>
      <w:r w:rsidR="00C555A6" w:rsidRPr="008444D9">
        <w:rPr>
          <w:rFonts w:ascii="Verdana" w:hAnsi="Verdana" w:cs="Arial"/>
          <w:sz w:val="20"/>
          <w:szCs w:val="20"/>
        </w:rPr>
        <w:t xml:space="preserve">Order Effective </w:t>
      </w:r>
      <w:r w:rsidR="00E377F2" w:rsidRPr="008444D9">
        <w:rPr>
          <w:rFonts w:ascii="Verdana" w:hAnsi="Verdana" w:cs="Arial"/>
          <w:sz w:val="20"/>
          <w:szCs w:val="20"/>
        </w:rPr>
        <w:t>Date and continue for the Term</w:t>
      </w:r>
      <w:r w:rsidRPr="008444D9">
        <w:rPr>
          <w:rFonts w:ascii="Verdana" w:hAnsi="Verdana" w:cs="Arial"/>
          <w:sz w:val="20"/>
          <w:szCs w:val="20"/>
        </w:rPr>
        <w:t xml:space="preserve">. </w:t>
      </w:r>
      <w:r w:rsidR="00F949C2" w:rsidRPr="008444D9">
        <w:rPr>
          <w:rFonts w:ascii="Verdana" w:hAnsi="Verdana" w:cs="Arial"/>
          <w:sz w:val="20"/>
          <w:szCs w:val="20"/>
        </w:rPr>
        <w:t xml:space="preserve"> </w:t>
      </w:r>
      <w:r w:rsidR="00A133D0" w:rsidRPr="008444D9">
        <w:rPr>
          <w:rFonts w:ascii="Verdana" w:hAnsi="Verdana" w:cs="Arial"/>
          <w:sz w:val="20"/>
          <w:szCs w:val="20"/>
        </w:rPr>
        <w:t>CloudPro</w:t>
      </w:r>
      <w:r w:rsidRPr="008444D9">
        <w:rPr>
          <w:rFonts w:ascii="Verdana" w:hAnsi="Verdana" w:cs="Arial"/>
          <w:sz w:val="20"/>
          <w:szCs w:val="20"/>
        </w:rPr>
        <w:t xml:space="preserve"> shall have the right to terminate Maintenance at any time for any reason or no reason upon </w:t>
      </w:r>
      <w:r w:rsidR="009A61D4" w:rsidRPr="008444D9">
        <w:rPr>
          <w:rFonts w:ascii="Verdana" w:hAnsi="Verdana" w:cs="Arial"/>
          <w:sz w:val="20"/>
          <w:szCs w:val="20"/>
        </w:rPr>
        <w:t>six (6) months</w:t>
      </w:r>
      <w:r w:rsidRPr="008444D9">
        <w:rPr>
          <w:rFonts w:ascii="Verdana" w:hAnsi="Verdana" w:cs="Arial"/>
          <w:sz w:val="20"/>
          <w:szCs w:val="20"/>
        </w:rPr>
        <w:t xml:space="preserve"> prior written notice to Customer. </w:t>
      </w:r>
      <w:r w:rsidR="004610FF" w:rsidRPr="008444D9">
        <w:rPr>
          <w:rFonts w:ascii="Verdana" w:hAnsi="Verdana" w:cs="Arial"/>
          <w:sz w:val="20"/>
          <w:szCs w:val="20"/>
        </w:rPr>
        <w:t xml:space="preserve"> </w:t>
      </w:r>
      <w:r w:rsidRPr="008444D9">
        <w:rPr>
          <w:rFonts w:ascii="Verdana" w:hAnsi="Verdana" w:cs="Arial"/>
          <w:sz w:val="20"/>
          <w:szCs w:val="20"/>
        </w:rPr>
        <w:t>The term of Maintenanc</w:t>
      </w:r>
      <w:r w:rsidR="00C1110F" w:rsidRPr="008444D9">
        <w:rPr>
          <w:rFonts w:ascii="Verdana" w:hAnsi="Verdana" w:cs="Arial"/>
          <w:sz w:val="20"/>
          <w:szCs w:val="20"/>
        </w:rPr>
        <w:t xml:space="preserve">e for additional Licenses for </w:t>
      </w:r>
      <w:r w:rsidR="00A133D0" w:rsidRPr="008444D9">
        <w:rPr>
          <w:rFonts w:ascii="Verdana" w:hAnsi="Verdana" w:cs="Arial"/>
          <w:sz w:val="20"/>
          <w:szCs w:val="20"/>
        </w:rPr>
        <w:t>CloudPro</w:t>
      </w:r>
      <w:r w:rsidR="00FB6161" w:rsidRPr="008444D9">
        <w:rPr>
          <w:rFonts w:ascii="Verdana" w:hAnsi="Verdana" w:cs="Arial"/>
          <w:sz w:val="20"/>
          <w:szCs w:val="20"/>
        </w:rPr>
        <w:t xml:space="preserve"> Solution</w:t>
      </w:r>
      <w:r w:rsidR="00C1110F" w:rsidRPr="008444D9">
        <w:rPr>
          <w:rFonts w:ascii="Verdana" w:hAnsi="Verdana" w:cs="Arial"/>
          <w:sz w:val="20"/>
          <w:szCs w:val="20"/>
        </w:rPr>
        <w:t>s</w:t>
      </w:r>
      <w:r w:rsidRPr="008444D9">
        <w:rPr>
          <w:rFonts w:ascii="Verdana" w:hAnsi="Verdana" w:cs="Arial"/>
          <w:sz w:val="20"/>
          <w:szCs w:val="20"/>
        </w:rPr>
        <w:t xml:space="preserve"> shall be the same as the term </w:t>
      </w:r>
      <w:r w:rsidR="00AA689B" w:rsidRPr="008444D9">
        <w:rPr>
          <w:rFonts w:ascii="Verdana" w:hAnsi="Verdana" w:cs="Arial"/>
          <w:sz w:val="20"/>
          <w:szCs w:val="20"/>
        </w:rPr>
        <w:t xml:space="preserve">of </w:t>
      </w:r>
      <w:r w:rsidRPr="008444D9">
        <w:rPr>
          <w:rFonts w:ascii="Verdana" w:hAnsi="Verdana" w:cs="Arial"/>
          <w:sz w:val="20"/>
          <w:szCs w:val="20"/>
        </w:rPr>
        <w:t xml:space="preserve">Maintenance </w:t>
      </w:r>
      <w:r w:rsidR="0047677A" w:rsidRPr="008444D9">
        <w:rPr>
          <w:rFonts w:ascii="Verdana" w:hAnsi="Verdana" w:cs="Arial"/>
          <w:sz w:val="20"/>
          <w:szCs w:val="20"/>
        </w:rPr>
        <w:t xml:space="preserve">for </w:t>
      </w:r>
      <w:r w:rsidRPr="008444D9">
        <w:rPr>
          <w:rFonts w:ascii="Verdana" w:hAnsi="Verdana" w:cs="Arial"/>
          <w:sz w:val="20"/>
          <w:szCs w:val="20"/>
        </w:rPr>
        <w:t>already purchased Licenses.</w:t>
      </w:r>
      <w:r w:rsidR="00E377F2" w:rsidRPr="008444D9">
        <w:rPr>
          <w:rFonts w:ascii="Verdana" w:hAnsi="Verdana" w:cs="Arial"/>
          <w:sz w:val="20"/>
          <w:szCs w:val="20"/>
        </w:rPr>
        <w:t xml:space="preserve">  If Customer terminates </w:t>
      </w:r>
      <w:r w:rsidR="00605B5C" w:rsidRPr="008444D9">
        <w:rPr>
          <w:rFonts w:ascii="Verdana" w:hAnsi="Verdana" w:cs="Arial"/>
          <w:sz w:val="20"/>
          <w:szCs w:val="20"/>
        </w:rPr>
        <w:t xml:space="preserve">and then requests </w:t>
      </w:r>
      <w:r w:rsidR="00A133D0" w:rsidRPr="008444D9">
        <w:rPr>
          <w:rFonts w:ascii="Verdana" w:hAnsi="Verdana" w:cs="Arial"/>
          <w:sz w:val="20"/>
          <w:szCs w:val="20"/>
        </w:rPr>
        <w:t>CloudPro</w:t>
      </w:r>
      <w:r w:rsidR="00605B5C" w:rsidRPr="008444D9">
        <w:rPr>
          <w:rFonts w:ascii="Verdana" w:hAnsi="Verdana" w:cs="Arial"/>
          <w:sz w:val="20"/>
          <w:szCs w:val="20"/>
        </w:rPr>
        <w:t xml:space="preserve"> to </w:t>
      </w:r>
      <w:r w:rsidR="000D61DD" w:rsidRPr="008444D9">
        <w:rPr>
          <w:rFonts w:ascii="Verdana" w:hAnsi="Verdana" w:cs="Arial"/>
          <w:sz w:val="20"/>
          <w:szCs w:val="20"/>
        </w:rPr>
        <w:t>reinstate</w:t>
      </w:r>
      <w:r w:rsidR="00605B5C" w:rsidRPr="008444D9">
        <w:rPr>
          <w:rFonts w:ascii="Verdana" w:hAnsi="Verdana" w:cs="Arial"/>
          <w:sz w:val="20"/>
          <w:szCs w:val="20"/>
        </w:rPr>
        <w:t xml:space="preserve"> </w:t>
      </w:r>
      <w:r w:rsidR="00E377F2" w:rsidRPr="008444D9">
        <w:rPr>
          <w:rFonts w:ascii="Verdana" w:hAnsi="Verdana" w:cs="Arial"/>
          <w:sz w:val="20"/>
          <w:szCs w:val="20"/>
        </w:rPr>
        <w:t>Maintenance for any In-House Software</w:t>
      </w:r>
      <w:r w:rsidR="00605B5C" w:rsidRPr="008444D9">
        <w:rPr>
          <w:rFonts w:ascii="Verdana" w:hAnsi="Verdana" w:cs="Arial"/>
          <w:sz w:val="20"/>
          <w:szCs w:val="20"/>
        </w:rPr>
        <w:t xml:space="preserve">, Customer agrees that: (i) </w:t>
      </w:r>
      <w:r w:rsidR="00A133D0" w:rsidRPr="008444D9">
        <w:rPr>
          <w:rFonts w:ascii="Verdana" w:hAnsi="Verdana" w:cs="Arial"/>
          <w:sz w:val="20"/>
          <w:szCs w:val="20"/>
        </w:rPr>
        <w:t>CloudPro</w:t>
      </w:r>
      <w:r w:rsidR="00E377F2" w:rsidRPr="008444D9">
        <w:rPr>
          <w:rFonts w:ascii="Verdana" w:hAnsi="Verdana" w:cs="Arial"/>
          <w:sz w:val="20"/>
          <w:szCs w:val="20"/>
        </w:rPr>
        <w:t xml:space="preserve"> </w:t>
      </w:r>
      <w:r w:rsidR="00605B5C" w:rsidRPr="008444D9">
        <w:rPr>
          <w:rFonts w:ascii="Verdana" w:hAnsi="Verdana" w:cs="Arial"/>
          <w:sz w:val="20"/>
          <w:szCs w:val="20"/>
        </w:rPr>
        <w:t xml:space="preserve">may </w:t>
      </w:r>
      <w:r w:rsidR="00E377F2" w:rsidRPr="008444D9">
        <w:rPr>
          <w:rFonts w:ascii="Verdana" w:hAnsi="Verdana" w:cs="Arial"/>
          <w:sz w:val="20"/>
          <w:szCs w:val="20"/>
        </w:rPr>
        <w:t xml:space="preserve">reinstate Maintenance </w:t>
      </w:r>
      <w:r w:rsidR="00605B5C" w:rsidRPr="008444D9">
        <w:rPr>
          <w:rFonts w:ascii="Verdana" w:hAnsi="Verdana" w:cs="Arial"/>
          <w:sz w:val="20"/>
          <w:szCs w:val="20"/>
        </w:rPr>
        <w:t>at its sole discretion;</w:t>
      </w:r>
      <w:r w:rsidR="00E377F2" w:rsidRPr="008444D9">
        <w:rPr>
          <w:rFonts w:ascii="Verdana" w:hAnsi="Verdana" w:cs="Arial"/>
          <w:sz w:val="20"/>
          <w:szCs w:val="20"/>
        </w:rPr>
        <w:t xml:space="preserve"> and </w:t>
      </w:r>
      <w:r w:rsidR="00605B5C" w:rsidRPr="008444D9">
        <w:rPr>
          <w:rFonts w:ascii="Verdana" w:hAnsi="Verdana" w:cs="Arial"/>
          <w:sz w:val="20"/>
          <w:szCs w:val="20"/>
        </w:rPr>
        <w:t>(ii) reinstatement of Maintenance will require Customer to pay</w:t>
      </w:r>
      <w:r w:rsidR="00F949C2" w:rsidRPr="008444D9">
        <w:rPr>
          <w:rFonts w:ascii="Verdana" w:hAnsi="Verdana" w:cs="Arial"/>
          <w:sz w:val="20"/>
          <w:szCs w:val="20"/>
        </w:rPr>
        <w:t xml:space="preserve"> </w:t>
      </w:r>
      <w:r w:rsidR="00A133D0" w:rsidRPr="008444D9">
        <w:rPr>
          <w:rFonts w:ascii="Verdana" w:hAnsi="Verdana" w:cs="Arial"/>
          <w:sz w:val="20"/>
          <w:szCs w:val="20"/>
        </w:rPr>
        <w:t>CloudPro</w:t>
      </w:r>
      <w:r w:rsidR="008663B0" w:rsidRPr="008444D9">
        <w:rPr>
          <w:rFonts w:ascii="Verdana" w:hAnsi="Verdana" w:cs="Arial"/>
          <w:sz w:val="20"/>
          <w:szCs w:val="20"/>
        </w:rPr>
        <w:t xml:space="preserve">’s then and/or </w:t>
      </w:r>
      <w:r w:rsidR="00F949C2" w:rsidRPr="008444D9">
        <w:rPr>
          <w:rFonts w:ascii="Verdana" w:hAnsi="Verdana" w:cs="Arial"/>
          <w:sz w:val="20"/>
          <w:szCs w:val="20"/>
        </w:rPr>
        <w:t>current Charges for</w:t>
      </w:r>
      <w:r w:rsidR="00605B5C" w:rsidRPr="008444D9">
        <w:rPr>
          <w:rFonts w:ascii="Verdana" w:hAnsi="Verdana" w:cs="Arial"/>
          <w:sz w:val="20"/>
          <w:szCs w:val="20"/>
        </w:rPr>
        <w:t xml:space="preserve"> Maintenance for the prior period of inactivity before reinstatement</w:t>
      </w:r>
      <w:r w:rsidR="00E377F2" w:rsidRPr="008444D9">
        <w:rPr>
          <w:rFonts w:ascii="Verdana" w:hAnsi="Verdana" w:cs="Arial"/>
          <w:sz w:val="20"/>
          <w:szCs w:val="20"/>
        </w:rPr>
        <w:t>.</w:t>
      </w:r>
    </w:p>
    <w:p w14:paraId="4F905D40" w14:textId="1AE7FD97" w:rsidR="0029487A" w:rsidRPr="008444D9" w:rsidRDefault="006B17CC" w:rsidP="00B00C5E">
      <w:pPr>
        <w:pStyle w:val="ListParagraph"/>
        <w:numPr>
          <w:ilvl w:val="1"/>
          <w:numId w:val="33"/>
        </w:numPr>
        <w:spacing w:after="120"/>
        <w:ind w:left="360"/>
        <w:contextualSpacing w:val="0"/>
        <w:jc w:val="both"/>
        <w:rPr>
          <w:rFonts w:ascii="Verdana" w:hAnsi="Verdana" w:cs="Arial"/>
          <w:b/>
          <w:sz w:val="20"/>
          <w:szCs w:val="20"/>
        </w:rPr>
      </w:pPr>
      <w:r w:rsidRPr="008444D9">
        <w:rPr>
          <w:rFonts w:ascii="Verdana" w:hAnsi="Verdana" w:cs="Arial"/>
          <w:b/>
          <w:sz w:val="20"/>
          <w:szCs w:val="20"/>
        </w:rPr>
        <w:t xml:space="preserve">Termination for </w:t>
      </w:r>
      <w:r w:rsidR="004F28AD" w:rsidRPr="008444D9">
        <w:rPr>
          <w:rFonts w:ascii="Verdana" w:hAnsi="Verdana" w:cs="Arial"/>
          <w:b/>
          <w:sz w:val="20"/>
          <w:szCs w:val="20"/>
        </w:rPr>
        <w:t>Cause</w:t>
      </w:r>
      <w:r w:rsidRPr="008444D9">
        <w:rPr>
          <w:rFonts w:ascii="Verdana" w:hAnsi="Verdana" w:cs="Arial"/>
          <w:b/>
          <w:sz w:val="20"/>
          <w:szCs w:val="20"/>
        </w:rPr>
        <w:t>.</w:t>
      </w:r>
      <w:r w:rsidRPr="008444D9">
        <w:rPr>
          <w:rFonts w:ascii="Verdana" w:hAnsi="Verdana" w:cs="Arial"/>
          <w:sz w:val="20"/>
          <w:szCs w:val="20"/>
        </w:rPr>
        <w:t xml:space="preserve"> </w:t>
      </w:r>
      <w:r w:rsidR="00AA689B" w:rsidRPr="008444D9">
        <w:rPr>
          <w:rFonts w:ascii="Verdana" w:hAnsi="Verdana" w:cs="Arial"/>
          <w:sz w:val="20"/>
          <w:szCs w:val="20"/>
        </w:rPr>
        <w:t xml:space="preserve"> </w:t>
      </w:r>
      <w:r w:rsidR="00906327" w:rsidRPr="008444D9">
        <w:rPr>
          <w:rFonts w:ascii="Verdana" w:hAnsi="Verdana" w:cs="Arial"/>
          <w:sz w:val="20"/>
          <w:szCs w:val="20"/>
        </w:rPr>
        <w:t xml:space="preserve">If either Party materially breaches the Agreement, the non-breaching Party may provide a written notice of termination for cause.  The breaching Party shall have thirty (30) calendar days from receipt of such notice to cure the breach, provided that such breach is curable (in which case the notification must state that it is effective immediately and the basis therefor).  If the breach, where curable, is not cured within such period, the Agreement will terminate as indicated in the notice.  Any attempt to liquidate operations, cease operations or seek or obtain protection from creditors is deemed a material breach.  </w:t>
      </w:r>
    </w:p>
    <w:p w14:paraId="6B5B8E0A" w14:textId="476CC6A9" w:rsidR="008A1AF7" w:rsidRPr="008444D9" w:rsidRDefault="008A1AF7" w:rsidP="00B00C5E">
      <w:pPr>
        <w:pStyle w:val="ListParagraph"/>
        <w:numPr>
          <w:ilvl w:val="2"/>
          <w:numId w:val="33"/>
        </w:numPr>
        <w:spacing w:after="120"/>
        <w:contextualSpacing w:val="0"/>
        <w:jc w:val="both"/>
        <w:rPr>
          <w:rFonts w:ascii="Verdana" w:hAnsi="Verdana" w:cs="Arial"/>
          <w:b/>
          <w:sz w:val="20"/>
          <w:szCs w:val="20"/>
        </w:rPr>
      </w:pPr>
      <w:r w:rsidRPr="008444D9">
        <w:rPr>
          <w:rFonts w:ascii="Verdana" w:hAnsi="Verdana" w:cs="Arial"/>
          <w:b/>
          <w:sz w:val="20"/>
          <w:szCs w:val="20"/>
        </w:rPr>
        <w:t>Injunctive Relief.</w:t>
      </w:r>
      <w:r w:rsidRPr="008444D9">
        <w:rPr>
          <w:rFonts w:ascii="Verdana" w:hAnsi="Verdana" w:cs="Arial"/>
          <w:sz w:val="20"/>
          <w:szCs w:val="20"/>
        </w:rPr>
        <w:t xml:space="preserve">  Each </w:t>
      </w:r>
      <w:r w:rsidR="00C25263" w:rsidRPr="008444D9">
        <w:rPr>
          <w:rFonts w:ascii="Verdana" w:hAnsi="Verdana" w:cs="Arial"/>
          <w:sz w:val="20"/>
          <w:szCs w:val="20"/>
        </w:rPr>
        <w:t>P</w:t>
      </w:r>
      <w:r w:rsidRPr="008444D9">
        <w:rPr>
          <w:rFonts w:ascii="Verdana" w:hAnsi="Verdana" w:cs="Arial"/>
          <w:sz w:val="20"/>
          <w:szCs w:val="20"/>
        </w:rPr>
        <w:t xml:space="preserve">arty understands that either </w:t>
      </w:r>
      <w:r w:rsidR="00C25263" w:rsidRPr="008444D9">
        <w:rPr>
          <w:rFonts w:ascii="Verdana" w:hAnsi="Verdana" w:cs="Arial"/>
          <w:sz w:val="20"/>
          <w:szCs w:val="20"/>
        </w:rPr>
        <w:t>P</w:t>
      </w:r>
      <w:r w:rsidRPr="008444D9">
        <w:rPr>
          <w:rFonts w:ascii="Verdana" w:hAnsi="Verdana" w:cs="Arial"/>
          <w:sz w:val="20"/>
          <w:szCs w:val="20"/>
        </w:rPr>
        <w:t xml:space="preserve">arty will suffer irreparable harm in the event that the Confidentiality provisions as stated in Section 10 or the Ownership provisions in Section 4 are breached and that monetary damages will be inadequate to compensate the non-breaching </w:t>
      </w:r>
      <w:r w:rsidR="00C25263" w:rsidRPr="008444D9">
        <w:rPr>
          <w:rFonts w:ascii="Verdana" w:hAnsi="Verdana" w:cs="Arial"/>
          <w:sz w:val="20"/>
          <w:szCs w:val="20"/>
        </w:rPr>
        <w:t>P</w:t>
      </w:r>
      <w:r w:rsidRPr="008444D9">
        <w:rPr>
          <w:rFonts w:ascii="Verdana" w:hAnsi="Verdana" w:cs="Arial"/>
          <w:sz w:val="20"/>
          <w:szCs w:val="20"/>
        </w:rPr>
        <w:t xml:space="preserve">arty for any such breach.  Accordingly, each </w:t>
      </w:r>
      <w:r w:rsidR="00C25263" w:rsidRPr="008444D9">
        <w:rPr>
          <w:rFonts w:ascii="Verdana" w:hAnsi="Verdana" w:cs="Arial"/>
          <w:sz w:val="20"/>
          <w:szCs w:val="20"/>
        </w:rPr>
        <w:t>P</w:t>
      </w:r>
      <w:r w:rsidRPr="008444D9">
        <w:rPr>
          <w:rFonts w:ascii="Verdana" w:hAnsi="Verdana" w:cs="Arial"/>
          <w:sz w:val="20"/>
          <w:szCs w:val="20"/>
        </w:rPr>
        <w:t xml:space="preserve">arty stipulates and agrees that, in the event of a breach or threatened breach of such Sections, the non-breaching </w:t>
      </w:r>
      <w:r w:rsidR="00C25263" w:rsidRPr="008444D9">
        <w:rPr>
          <w:rFonts w:ascii="Verdana" w:hAnsi="Verdana" w:cs="Arial"/>
          <w:sz w:val="20"/>
          <w:szCs w:val="20"/>
        </w:rPr>
        <w:t>P</w:t>
      </w:r>
      <w:r w:rsidRPr="008444D9">
        <w:rPr>
          <w:rFonts w:ascii="Verdana" w:hAnsi="Verdana" w:cs="Arial"/>
          <w:sz w:val="20"/>
          <w:szCs w:val="20"/>
        </w:rPr>
        <w:t xml:space="preserve">arty will be entitled to </w:t>
      </w:r>
      <w:r w:rsidR="0006607D" w:rsidRPr="008444D9">
        <w:rPr>
          <w:rFonts w:ascii="Verdana" w:hAnsi="Verdana" w:cs="Arial"/>
          <w:sz w:val="20"/>
          <w:szCs w:val="20"/>
        </w:rPr>
        <w:t xml:space="preserve">seek </w:t>
      </w:r>
      <w:r w:rsidRPr="008444D9">
        <w:rPr>
          <w:rFonts w:ascii="Verdana" w:hAnsi="Verdana" w:cs="Arial"/>
          <w:sz w:val="20"/>
          <w:szCs w:val="20"/>
        </w:rPr>
        <w:t xml:space="preserve">a temporary restraining order, preliminary injunction and permanent injunction, in addition to and not in limitation of any other rights, </w:t>
      </w:r>
      <w:r w:rsidRPr="008444D9">
        <w:rPr>
          <w:rFonts w:ascii="Verdana" w:hAnsi="Verdana" w:cs="Arial"/>
          <w:sz w:val="20"/>
          <w:szCs w:val="20"/>
        </w:rPr>
        <w:lastRenderedPageBreak/>
        <w:t>remedies or damages available at law or in equity, in order to prevent or restrain any such breach or threatened breach.</w:t>
      </w:r>
    </w:p>
    <w:p w14:paraId="7D3BC214" w14:textId="0EA472F1" w:rsidR="00DC27C7" w:rsidRDefault="00DC27C7" w:rsidP="00B00C5E">
      <w:pPr>
        <w:pStyle w:val="ListParagraph"/>
        <w:numPr>
          <w:ilvl w:val="1"/>
          <w:numId w:val="33"/>
        </w:numPr>
        <w:spacing w:after="120"/>
        <w:ind w:left="360"/>
        <w:contextualSpacing w:val="0"/>
        <w:jc w:val="both"/>
        <w:rPr>
          <w:rFonts w:ascii="Verdana" w:hAnsi="Verdana" w:cs="Arial"/>
          <w:sz w:val="20"/>
          <w:szCs w:val="20"/>
        </w:rPr>
      </w:pPr>
      <w:bookmarkStart w:id="4" w:name="_Ref479257310"/>
      <w:r w:rsidRPr="008444D9">
        <w:rPr>
          <w:rFonts w:ascii="Verdana" w:hAnsi="Verdana" w:cs="Arial"/>
          <w:b/>
          <w:sz w:val="20"/>
          <w:szCs w:val="20"/>
        </w:rPr>
        <w:t xml:space="preserve">Notice of Non-renewal or Termination for Cause.  </w:t>
      </w:r>
      <w:r w:rsidRPr="008444D9">
        <w:rPr>
          <w:rFonts w:ascii="Verdana" w:hAnsi="Verdana" w:cs="Arial"/>
          <w:sz w:val="20"/>
          <w:szCs w:val="20"/>
        </w:rPr>
        <w:t>Any notice</w:t>
      </w:r>
      <w:r w:rsidR="00D50508" w:rsidRPr="008444D9">
        <w:rPr>
          <w:rFonts w:ascii="Verdana" w:hAnsi="Verdana" w:cs="Arial"/>
          <w:sz w:val="20"/>
          <w:szCs w:val="20"/>
        </w:rPr>
        <w:t xml:space="preserve"> of non-renewal or termination for cause</w:t>
      </w:r>
      <w:r w:rsidRPr="008444D9">
        <w:rPr>
          <w:rFonts w:ascii="Verdana" w:hAnsi="Verdana" w:cs="Arial"/>
          <w:sz w:val="20"/>
          <w:szCs w:val="20"/>
        </w:rPr>
        <w:t xml:space="preserve"> must include the product specifications and </w:t>
      </w:r>
      <w:r w:rsidR="00D50508" w:rsidRPr="008444D9">
        <w:rPr>
          <w:rFonts w:ascii="Verdana" w:hAnsi="Verdana" w:cs="Arial"/>
          <w:sz w:val="20"/>
          <w:szCs w:val="20"/>
        </w:rPr>
        <w:t xml:space="preserve">a reference to the </w:t>
      </w:r>
      <w:r w:rsidRPr="008444D9">
        <w:rPr>
          <w:rFonts w:ascii="Verdana" w:hAnsi="Verdana" w:cs="Arial"/>
          <w:sz w:val="20"/>
          <w:szCs w:val="20"/>
        </w:rPr>
        <w:t>Order number</w:t>
      </w:r>
      <w:r w:rsidR="00EB7934" w:rsidRPr="008444D9">
        <w:rPr>
          <w:rFonts w:ascii="Verdana" w:hAnsi="Verdana" w:cs="Arial"/>
          <w:sz w:val="20"/>
          <w:szCs w:val="20"/>
        </w:rPr>
        <w:t xml:space="preserve"> or specific agreement</w:t>
      </w:r>
      <w:r w:rsidRPr="008444D9">
        <w:rPr>
          <w:rFonts w:ascii="Verdana" w:hAnsi="Verdana" w:cs="Arial"/>
          <w:sz w:val="20"/>
          <w:szCs w:val="20"/>
        </w:rPr>
        <w:t xml:space="preserve"> </w:t>
      </w:r>
      <w:r w:rsidR="00FB6161" w:rsidRPr="008444D9">
        <w:rPr>
          <w:rFonts w:ascii="Verdana" w:hAnsi="Verdana" w:cs="Arial"/>
          <w:sz w:val="20"/>
          <w:szCs w:val="20"/>
        </w:rPr>
        <w:t xml:space="preserve">for the terminated </w:t>
      </w:r>
      <w:r w:rsidR="00A133D0" w:rsidRPr="008444D9">
        <w:rPr>
          <w:rFonts w:ascii="Verdana" w:hAnsi="Verdana" w:cs="Arial"/>
          <w:sz w:val="20"/>
          <w:szCs w:val="20"/>
        </w:rPr>
        <w:t>CloudPro</w:t>
      </w:r>
      <w:r w:rsidR="003920DD" w:rsidRPr="008444D9">
        <w:rPr>
          <w:rFonts w:ascii="Verdana" w:hAnsi="Verdana" w:cs="Arial"/>
          <w:sz w:val="20"/>
          <w:szCs w:val="20"/>
        </w:rPr>
        <w:t xml:space="preserve"> Solution</w:t>
      </w:r>
      <w:r w:rsidR="00C1110F" w:rsidRPr="008444D9">
        <w:rPr>
          <w:rFonts w:ascii="Verdana" w:hAnsi="Verdana" w:cs="Arial"/>
          <w:sz w:val="20"/>
          <w:szCs w:val="20"/>
        </w:rPr>
        <w:t>s</w:t>
      </w:r>
      <w:r w:rsidR="00D50508" w:rsidRPr="008444D9">
        <w:rPr>
          <w:rFonts w:ascii="Verdana" w:hAnsi="Verdana" w:cs="Arial"/>
          <w:sz w:val="20"/>
          <w:szCs w:val="20"/>
        </w:rPr>
        <w:t xml:space="preserve">.  </w:t>
      </w:r>
      <w:bookmarkEnd w:id="4"/>
    </w:p>
    <w:p w14:paraId="67B4DB9D" w14:textId="77777777" w:rsidR="006F184F" w:rsidRPr="006F184F" w:rsidRDefault="006F184F" w:rsidP="006F184F">
      <w:pPr>
        <w:pStyle w:val="ListParagraph"/>
        <w:spacing w:after="120"/>
        <w:ind w:left="360"/>
        <w:jc w:val="both"/>
        <w:rPr>
          <w:rFonts w:ascii="Verdana" w:hAnsi="Verdana" w:cs="Arial"/>
          <w:sz w:val="20"/>
          <w:szCs w:val="20"/>
        </w:rPr>
      </w:pPr>
    </w:p>
    <w:p w14:paraId="591A100E" w14:textId="1BA5649F" w:rsidR="00002A06" w:rsidRPr="008444D9" w:rsidRDefault="006B17CC" w:rsidP="00B00C5E">
      <w:pPr>
        <w:pStyle w:val="ListParagraph"/>
        <w:numPr>
          <w:ilvl w:val="1"/>
          <w:numId w:val="33"/>
        </w:numPr>
        <w:spacing w:after="120"/>
        <w:ind w:left="360"/>
        <w:contextualSpacing w:val="0"/>
        <w:jc w:val="both"/>
        <w:rPr>
          <w:rFonts w:ascii="Verdana" w:hAnsi="Verdana" w:cs="Arial"/>
          <w:sz w:val="20"/>
          <w:szCs w:val="20"/>
        </w:rPr>
      </w:pPr>
      <w:bookmarkStart w:id="5" w:name="_Ref479243845"/>
      <w:r w:rsidRPr="008444D9">
        <w:rPr>
          <w:rFonts w:ascii="Verdana" w:hAnsi="Verdana" w:cs="Arial"/>
          <w:b/>
          <w:sz w:val="20"/>
          <w:szCs w:val="20"/>
        </w:rPr>
        <w:t>Effect of Termination.</w:t>
      </w:r>
      <w:r w:rsidRPr="008444D9">
        <w:rPr>
          <w:rFonts w:ascii="Verdana" w:hAnsi="Verdana" w:cs="Arial"/>
          <w:sz w:val="20"/>
          <w:szCs w:val="20"/>
        </w:rPr>
        <w:t xml:space="preserve"> </w:t>
      </w:r>
      <w:r w:rsidR="004610FF" w:rsidRPr="008444D9">
        <w:rPr>
          <w:rFonts w:ascii="Verdana" w:hAnsi="Verdana" w:cs="Arial"/>
          <w:sz w:val="20"/>
          <w:szCs w:val="20"/>
        </w:rPr>
        <w:t xml:space="preserve"> </w:t>
      </w:r>
      <w:r w:rsidRPr="008444D9">
        <w:rPr>
          <w:rFonts w:ascii="Verdana" w:hAnsi="Verdana" w:cs="Arial"/>
          <w:sz w:val="20"/>
          <w:szCs w:val="20"/>
        </w:rPr>
        <w:t xml:space="preserve">Upon </w:t>
      </w:r>
      <w:r w:rsidR="00DC27C7" w:rsidRPr="008444D9">
        <w:rPr>
          <w:rFonts w:ascii="Verdana" w:hAnsi="Verdana" w:cs="Arial"/>
          <w:sz w:val="20"/>
          <w:szCs w:val="20"/>
        </w:rPr>
        <w:t xml:space="preserve">non-renewal or termination for cause </w:t>
      </w:r>
      <w:r w:rsidRPr="008444D9">
        <w:rPr>
          <w:rFonts w:ascii="Verdana" w:hAnsi="Verdana" w:cs="Arial"/>
          <w:sz w:val="20"/>
          <w:szCs w:val="20"/>
        </w:rPr>
        <w:t>of an Order for any reason, Customer shall promptly discontinue use</w:t>
      </w:r>
      <w:r w:rsidR="00BD2451" w:rsidRPr="008444D9">
        <w:rPr>
          <w:rFonts w:ascii="Verdana" w:hAnsi="Verdana" w:cs="Arial"/>
          <w:sz w:val="20"/>
          <w:szCs w:val="20"/>
        </w:rPr>
        <w:t>,</w:t>
      </w:r>
      <w:r w:rsidRPr="008444D9">
        <w:rPr>
          <w:rFonts w:ascii="Verdana" w:hAnsi="Verdana" w:cs="Arial"/>
          <w:sz w:val="20"/>
          <w:szCs w:val="20"/>
        </w:rPr>
        <w:t xml:space="preserve"> </w:t>
      </w:r>
      <w:r w:rsidR="00BD2451" w:rsidRPr="008444D9">
        <w:rPr>
          <w:rFonts w:ascii="Verdana" w:hAnsi="Verdana" w:cs="Arial"/>
          <w:sz w:val="20"/>
          <w:szCs w:val="20"/>
        </w:rPr>
        <w:t xml:space="preserve">immediately erase, and remove all copies </w:t>
      </w:r>
      <w:r w:rsidRPr="008444D9">
        <w:rPr>
          <w:rFonts w:ascii="Verdana" w:hAnsi="Verdana" w:cs="Arial"/>
          <w:sz w:val="20"/>
          <w:szCs w:val="20"/>
        </w:rPr>
        <w:t xml:space="preserve">of </w:t>
      </w:r>
      <w:r w:rsidR="007C1E2F" w:rsidRPr="008444D9">
        <w:rPr>
          <w:rFonts w:ascii="Verdana" w:hAnsi="Verdana" w:cs="Arial"/>
          <w:sz w:val="20"/>
          <w:szCs w:val="20"/>
        </w:rPr>
        <w:t xml:space="preserve">the </w:t>
      </w:r>
      <w:r w:rsidR="00A133D0" w:rsidRPr="008444D9">
        <w:rPr>
          <w:rFonts w:ascii="Verdana" w:hAnsi="Verdana" w:cs="Arial"/>
          <w:sz w:val="20"/>
          <w:szCs w:val="20"/>
        </w:rPr>
        <w:t>CloudPro</w:t>
      </w:r>
      <w:r w:rsidR="00FB6161" w:rsidRPr="008444D9">
        <w:rPr>
          <w:rFonts w:ascii="Verdana" w:hAnsi="Verdana" w:cs="Arial"/>
          <w:sz w:val="20"/>
          <w:szCs w:val="20"/>
        </w:rPr>
        <w:t xml:space="preserve"> Solution</w:t>
      </w:r>
      <w:r w:rsidR="001974FD" w:rsidRPr="008444D9">
        <w:rPr>
          <w:rFonts w:ascii="Verdana" w:hAnsi="Verdana" w:cs="Arial"/>
          <w:sz w:val="20"/>
          <w:szCs w:val="20"/>
        </w:rPr>
        <w:t>s</w:t>
      </w:r>
      <w:r w:rsidRPr="008444D9">
        <w:rPr>
          <w:rFonts w:ascii="Verdana" w:hAnsi="Verdana" w:cs="Arial"/>
          <w:sz w:val="20"/>
          <w:szCs w:val="20"/>
        </w:rPr>
        <w:t xml:space="preserve"> licensed to Customer pursuant to the applicable Order, return all copies of such </w:t>
      </w:r>
      <w:r w:rsidR="00A133D0" w:rsidRPr="008444D9">
        <w:rPr>
          <w:rFonts w:ascii="Verdana" w:hAnsi="Verdana" w:cs="Arial"/>
          <w:sz w:val="20"/>
          <w:szCs w:val="20"/>
        </w:rPr>
        <w:t>CloudPro</w:t>
      </w:r>
      <w:r w:rsidR="00FB6161" w:rsidRPr="008444D9">
        <w:rPr>
          <w:rFonts w:ascii="Verdana" w:hAnsi="Verdana" w:cs="Arial"/>
          <w:sz w:val="20"/>
          <w:szCs w:val="20"/>
        </w:rPr>
        <w:t xml:space="preserve"> Solution</w:t>
      </w:r>
      <w:r w:rsidR="001974FD" w:rsidRPr="008444D9">
        <w:rPr>
          <w:rFonts w:ascii="Verdana" w:hAnsi="Verdana" w:cs="Arial"/>
          <w:sz w:val="20"/>
          <w:szCs w:val="20"/>
        </w:rPr>
        <w:t>s</w:t>
      </w:r>
      <w:r w:rsidRPr="008444D9">
        <w:rPr>
          <w:rFonts w:ascii="Verdana" w:hAnsi="Verdana" w:cs="Arial"/>
          <w:sz w:val="20"/>
          <w:szCs w:val="20"/>
        </w:rPr>
        <w:t xml:space="preserve"> to </w:t>
      </w:r>
      <w:r w:rsidR="00A133D0" w:rsidRPr="008444D9">
        <w:rPr>
          <w:rFonts w:ascii="Verdana" w:hAnsi="Verdana" w:cs="Arial"/>
          <w:sz w:val="20"/>
          <w:szCs w:val="20"/>
        </w:rPr>
        <w:t>CloudPro</w:t>
      </w:r>
      <w:r w:rsidRPr="008444D9">
        <w:rPr>
          <w:rFonts w:ascii="Verdana" w:hAnsi="Verdana" w:cs="Arial"/>
          <w:sz w:val="20"/>
          <w:szCs w:val="20"/>
        </w:rPr>
        <w:t xml:space="preserve"> or destroy all copies and certify such destruction to </w:t>
      </w:r>
      <w:r w:rsidR="00A133D0" w:rsidRPr="008444D9">
        <w:rPr>
          <w:rFonts w:ascii="Verdana" w:hAnsi="Verdana" w:cs="Arial"/>
          <w:sz w:val="20"/>
          <w:szCs w:val="20"/>
        </w:rPr>
        <w:t>CloudPro</w:t>
      </w:r>
      <w:r w:rsidRPr="008444D9">
        <w:rPr>
          <w:rFonts w:ascii="Verdana" w:hAnsi="Verdana" w:cs="Arial"/>
          <w:sz w:val="20"/>
          <w:szCs w:val="20"/>
        </w:rPr>
        <w:t xml:space="preserve"> and immediately pay all </w:t>
      </w:r>
      <w:r w:rsidR="00BD2451" w:rsidRPr="008444D9">
        <w:rPr>
          <w:rFonts w:ascii="Verdana" w:hAnsi="Verdana" w:cs="Arial"/>
          <w:sz w:val="20"/>
          <w:szCs w:val="20"/>
        </w:rPr>
        <w:t>Charges</w:t>
      </w:r>
      <w:r w:rsidRPr="008444D9">
        <w:rPr>
          <w:rFonts w:ascii="Verdana" w:hAnsi="Verdana" w:cs="Arial"/>
          <w:sz w:val="20"/>
          <w:szCs w:val="20"/>
        </w:rPr>
        <w:t xml:space="preserve"> then due and payable to </w:t>
      </w:r>
      <w:r w:rsidR="00A133D0" w:rsidRPr="008444D9">
        <w:rPr>
          <w:rFonts w:ascii="Verdana" w:hAnsi="Verdana" w:cs="Arial"/>
          <w:sz w:val="20"/>
          <w:szCs w:val="20"/>
        </w:rPr>
        <w:t>CloudPro</w:t>
      </w:r>
      <w:r w:rsidRPr="008444D9">
        <w:rPr>
          <w:rFonts w:ascii="Verdana" w:hAnsi="Verdana" w:cs="Arial"/>
          <w:sz w:val="20"/>
          <w:szCs w:val="20"/>
        </w:rPr>
        <w:t>.</w:t>
      </w:r>
      <w:r w:rsidR="00002A06" w:rsidRPr="008444D9">
        <w:rPr>
          <w:rFonts w:ascii="Verdana" w:hAnsi="Verdana" w:cs="Arial"/>
          <w:sz w:val="20"/>
          <w:szCs w:val="20"/>
        </w:rPr>
        <w:t xml:space="preserve">  </w:t>
      </w:r>
      <w:r w:rsidR="00424081" w:rsidRPr="008444D9">
        <w:rPr>
          <w:rFonts w:ascii="Verdana" w:hAnsi="Verdana" w:cs="Arial"/>
          <w:sz w:val="20"/>
          <w:szCs w:val="20"/>
        </w:rPr>
        <w:t xml:space="preserve">Following termination of the Agreement, </w:t>
      </w:r>
      <w:r w:rsidR="00A133D0" w:rsidRPr="008444D9">
        <w:rPr>
          <w:rFonts w:ascii="Verdana" w:hAnsi="Verdana" w:cs="Arial"/>
          <w:sz w:val="20"/>
          <w:szCs w:val="20"/>
        </w:rPr>
        <w:t>CloudPro</w:t>
      </w:r>
      <w:r w:rsidR="00424081" w:rsidRPr="008444D9">
        <w:rPr>
          <w:rFonts w:ascii="Verdana" w:hAnsi="Verdana" w:cs="Arial"/>
          <w:sz w:val="20"/>
          <w:szCs w:val="20"/>
        </w:rPr>
        <w:t xml:space="preserve"> may </w:t>
      </w:r>
      <w:r w:rsidR="006A7A72" w:rsidRPr="008444D9">
        <w:rPr>
          <w:rFonts w:ascii="Verdana" w:hAnsi="Verdana" w:cs="Arial"/>
          <w:sz w:val="20"/>
          <w:szCs w:val="20"/>
        </w:rPr>
        <w:t xml:space="preserve">i) </w:t>
      </w:r>
      <w:r w:rsidR="00424081" w:rsidRPr="008444D9">
        <w:rPr>
          <w:rFonts w:ascii="Verdana" w:hAnsi="Verdana" w:cs="Arial"/>
          <w:sz w:val="20"/>
          <w:szCs w:val="20"/>
        </w:rPr>
        <w:t>without any liability to Customer,</w:t>
      </w:r>
      <w:r w:rsidR="002E38E8" w:rsidRPr="008444D9">
        <w:rPr>
          <w:rFonts w:ascii="Verdana" w:hAnsi="Verdana" w:cs="Arial"/>
          <w:sz w:val="20"/>
          <w:szCs w:val="20"/>
        </w:rPr>
        <w:t xml:space="preserve"> delete Customer D</w:t>
      </w:r>
      <w:r w:rsidR="00424081" w:rsidRPr="008444D9">
        <w:rPr>
          <w:rFonts w:ascii="Verdana" w:hAnsi="Verdana" w:cs="Arial"/>
          <w:sz w:val="20"/>
          <w:szCs w:val="20"/>
        </w:rPr>
        <w:t>ata</w:t>
      </w:r>
      <w:r w:rsidR="006A7A72" w:rsidRPr="008444D9">
        <w:rPr>
          <w:rFonts w:ascii="Verdana" w:hAnsi="Verdana" w:cs="Arial"/>
          <w:sz w:val="20"/>
          <w:szCs w:val="20"/>
        </w:rPr>
        <w:t xml:space="preserve">; or ii) </w:t>
      </w:r>
      <w:r w:rsidR="00424081" w:rsidRPr="008444D9">
        <w:rPr>
          <w:rFonts w:ascii="Verdana" w:hAnsi="Verdana" w:cs="Arial"/>
          <w:sz w:val="20"/>
          <w:szCs w:val="20"/>
        </w:rPr>
        <w:t xml:space="preserve">maintain such Customer Data for no more than </w:t>
      </w:r>
      <w:r w:rsidR="005067CB" w:rsidRPr="008444D9">
        <w:rPr>
          <w:rFonts w:ascii="Verdana" w:hAnsi="Verdana" w:cs="Arial"/>
          <w:sz w:val="20"/>
          <w:szCs w:val="20"/>
        </w:rPr>
        <w:t>one (1) year</w:t>
      </w:r>
      <w:r w:rsidR="006A7A72" w:rsidRPr="008444D9">
        <w:rPr>
          <w:rFonts w:ascii="Verdana" w:hAnsi="Verdana" w:cs="Arial"/>
          <w:sz w:val="20"/>
          <w:szCs w:val="20"/>
        </w:rPr>
        <w:t xml:space="preserve"> or for such time as required by applicable law, provided that </w:t>
      </w:r>
      <w:r w:rsidR="00A133D0" w:rsidRPr="008444D9">
        <w:rPr>
          <w:rFonts w:ascii="Verdana" w:hAnsi="Verdana" w:cs="Arial"/>
          <w:sz w:val="20"/>
          <w:szCs w:val="20"/>
        </w:rPr>
        <w:t>CloudPro</w:t>
      </w:r>
      <w:r w:rsidR="002E38E8" w:rsidRPr="008444D9">
        <w:rPr>
          <w:rFonts w:ascii="Verdana" w:hAnsi="Verdana" w:cs="Arial"/>
          <w:sz w:val="20"/>
          <w:szCs w:val="20"/>
        </w:rPr>
        <w:t xml:space="preserve"> shall maintain the confidentiality of such Customer Data until such Customer Data has been destroyed.  </w:t>
      </w:r>
      <w:r w:rsidR="00002A06" w:rsidRPr="008444D9">
        <w:rPr>
          <w:rFonts w:ascii="Verdana" w:hAnsi="Verdana" w:cs="Arial"/>
          <w:sz w:val="20"/>
          <w:szCs w:val="20"/>
        </w:rPr>
        <w:t xml:space="preserve">In the event </w:t>
      </w:r>
      <w:r w:rsidR="00A133D0" w:rsidRPr="008444D9">
        <w:rPr>
          <w:rFonts w:ascii="Verdana" w:hAnsi="Verdana" w:cs="Arial"/>
          <w:sz w:val="20"/>
          <w:szCs w:val="20"/>
        </w:rPr>
        <w:t>CloudPro</w:t>
      </w:r>
      <w:r w:rsidR="00002A06" w:rsidRPr="008444D9">
        <w:rPr>
          <w:rFonts w:ascii="Verdana" w:hAnsi="Verdana" w:cs="Arial"/>
          <w:sz w:val="20"/>
          <w:szCs w:val="20"/>
        </w:rPr>
        <w:t xml:space="preserve"> </w:t>
      </w:r>
      <w:r w:rsidR="002E38E8" w:rsidRPr="008444D9">
        <w:rPr>
          <w:rFonts w:ascii="Verdana" w:hAnsi="Verdana" w:cs="Arial"/>
          <w:sz w:val="20"/>
          <w:szCs w:val="20"/>
        </w:rPr>
        <w:t xml:space="preserve">deletes </w:t>
      </w:r>
      <w:r w:rsidR="00002A06" w:rsidRPr="008444D9">
        <w:rPr>
          <w:rFonts w:ascii="Verdana" w:hAnsi="Verdana" w:cs="Arial"/>
          <w:sz w:val="20"/>
          <w:szCs w:val="20"/>
        </w:rPr>
        <w:t xml:space="preserve">any Customer Data, such copies will be destroyed in accordance with </w:t>
      </w:r>
      <w:r w:rsidR="00A133D0" w:rsidRPr="008444D9">
        <w:rPr>
          <w:rFonts w:ascii="Verdana" w:hAnsi="Verdana" w:cs="Arial"/>
          <w:sz w:val="20"/>
          <w:szCs w:val="20"/>
        </w:rPr>
        <w:t>CloudPro</w:t>
      </w:r>
      <w:r w:rsidR="00002A06" w:rsidRPr="008444D9">
        <w:rPr>
          <w:rFonts w:ascii="Verdana" w:hAnsi="Verdana" w:cs="Arial"/>
          <w:sz w:val="20"/>
          <w:szCs w:val="20"/>
        </w:rPr>
        <w:t>’s back-up policies and procedures.</w:t>
      </w:r>
      <w:bookmarkEnd w:id="5"/>
      <w:r w:rsidR="00BD2451" w:rsidRPr="008444D9">
        <w:rPr>
          <w:rFonts w:ascii="Verdana" w:hAnsi="Verdana" w:cs="Arial"/>
          <w:sz w:val="20"/>
          <w:szCs w:val="20"/>
        </w:rPr>
        <w:t xml:space="preserve">  </w:t>
      </w:r>
      <w:r w:rsidR="00546E25" w:rsidRPr="008444D9">
        <w:rPr>
          <w:rFonts w:ascii="Verdana" w:hAnsi="Verdana" w:cs="Arial"/>
          <w:sz w:val="20"/>
          <w:szCs w:val="20"/>
        </w:rPr>
        <w:t xml:space="preserve">If Customer requires extraction of Customer Data from the </w:t>
      </w:r>
      <w:r w:rsidR="00A133D0" w:rsidRPr="008444D9">
        <w:rPr>
          <w:rFonts w:ascii="Verdana" w:hAnsi="Verdana" w:cs="Arial"/>
          <w:sz w:val="20"/>
          <w:szCs w:val="20"/>
        </w:rPr>
        <w:t>CloudPro</w:t>
      </w:r>
      <w:r w:rsidR="00546E25" w:rsidRPr="008444D9">
        <w:rPr>
          <w:rFonts w:ascii="Verdana" w:hAnsi="Verdana" w:cs="Arial"/>
          <w:sz w:val="20"/>
          <w:szCs w:val="20"/>
        </w:rPr>
        <w:t xml:space="preserve"> Solutions such extraction will be performed at </w:t>
      </w:r>
      <w:r w:rsidR="00A133D0" w:rsidRPr="008444D9">
        <w:rPr>
          <w:rFonts w:ascii="Verdana" w:hAnsi="Verdana" w:cs="Arial"/>
          <w:sz w:val="20"/>
          <w:szCs w:val="20"/>
        </w:rPr>
        <w:t>CloudPro</w:t>
      </w:r>
      <w:r w:rsidR="001408C4" w:rsidRPr="008444D9">
        <w:rPr>
          <w:rFonts w:ascii="Verdana" w:hAnsi="Verdana" w:cs="Arial"/>
          <w:sz w:val="20"/>
          <w:szCs w:val="20"/>
        </w:rPr>
        <w:t>’s</w:t>
      </w:r>
      <w:r w:rsidR="00546E25" w:rsidRPr="008444D9">
        <w:rPr>
          <w:rFonts w:ascii="Verdana" w:hAnsi="Verdana" w:cs="Arial"/>
          <w:sz w:val="20"/>
          <w:szCs w:val="20"/>
        </w:rPr>
        <w:t xml:space="preserve"> then current rates for Professional Services</w:t>
      </w:r>
      <w:r w:rsidR="00DF3BF9" w:rsidRPr="008444D9">
        <w:rPr>
          <w:rFonts w:ascii="Verdana" w:hAnsi="Verdana" w:cs="Arial"/>
          <w:sz w:val="20"/>
          <w:szCs w:val="20"/>
        </w:rPr>
        <w:t xml:space="preserve"> and </w:t>
      </w:r>
      <w:r w:rsidR="00A133D0" w:rsidRPr="008444D9">
        <w:rPr>
          <w:rFonts w:ascii="Verdana" w:hAnsi="Verdana" w:cs="Arial"/>
          <w:sz w:val="20"/>
          <w:szCs w:val="20"/>
        </w:rPr>
        <w:t>CloudPro</w:t>
      </w:r>
      <w:r w:rsidR="00DF3BF9" w:rsidRPr="008444D9">
        <w:rPr>
          <w:rFonts w:ascii="Verdana" w:hAnsi="Verdana" w:cs="Arial"/>
          <w:sz w:val="20"/>
          <w:szCs w:val="20"/>
        </w:rPr>
        <w:t xml:space="preserve"> may require </w:t>
      </w:r>
      <w:r w:rsidR="009F306E" w:rsidRPr="008444D9">
        <w:rPr>
          <w:rFonts w:ascii="Verdana" w:hAnsi="Verdana" w:cs="Arial"/>
          <w:sz w:val="20"/>
          <w:szCs w:val="20"/>
        </w:rPr>
        <w:t>advance payment</w:t>
      </w:r>
      <w:r w:rsidR="00546E25" w:rsidRPr="008444D9">
        <w:rPr>
          <w:rFonts w:ascii="Verdana" w:hAnsi="Verdana" w:cs="Arial"/>
          <w:sz w:val="20"/>
          <w:szCs w:val="20"/>
        </w:rPr>
        <w:t xml:space="preserve">.   </w:t>
      </w:r>
    </w:p>
    <w:p w14:paraId="46FA6701" w14:textId="0C5B6592" w:rsidR="00042388" w:rsidRPr="00665826" w:rsidRDefault="006B17CC" w:rsidP="00042388">
      <w:pPr>
        <w:pStyle w:val="ListParagraph"/>
        <w:numPr>
          <w:ilvl w:val="1"/>
          <w:numId w:val="33"/>
        </w:numPr>
        <w:spacing w:after="120"/>
        <w:ind w:left="360"/>
        <w:contextualSpacing w:val="0"/>
        <w:jc w:val="both"/>
        <w:rPr>
          <w:rFonts w:ascii="Verdana" w:hAnsi="Verdana" w:cs="Arial"/>
          <w:b/>
          <w:sz w:val="20"/>
          <w:szCs w:val="20"/>
        </w:rPr>
      </w:pPr>
      <w:r w:rsidRPr="008444D9">
        <w:rPr>
          <w:rFonts w:ascii="Verdana" w:hAnsi="Verdana" w:cs="Arial"/>
          <w:b/>
          <w:sz w:val="20"/>
          <w:szCs w:val="20"/>
        </w:rPr>
        <w:t>Survival.</w:t>
      </w:r>
      <w:r w:rsidRPr="008444D9">
        <w:rPr>
          <w:rFonts w:ascii="Verdana" w:hAnsi="Verdana" w:cs="Arial"/>
          <w:sz w:val="20"/>
          <w:szCs w:val="20"/>
        </w:rPr>
        <w:t xml:space="preserve"> </w:t>
      </w:r>
      <w:r w:rsidR="00AA3750" w:rsidRPr="008444D9">
        <w:rPr>
          <w:rFonts w:ascii="Verdana" w:hAnsi="Verdana" w:cs="Arial"/>
          <w:sz w:val="20"/>
          <w:szCs w:val="20"/>
        </w:rPr>
        <w:t xml:space="preserve"> </w:t>
      </w:r>
      <w:r w:rsidR="007E24E6" w:rsidRPr="008444D9">
        <w:rPr>
          <w:rFonts w:ascii="Verdana" w:hAnsi="Verdana"/>
          <w:sz w:val="20"/>
          <w:szCs w:val="20"/>
        </w:rPr>
        <w:t>Those sections of the Agreement that reasonably should survive the termination of the Agreement shall survive the termination of the Agreement.</w:t>
      </w:r>
    </w:p>
    <w:p w14:paraId="48C00BC5" w14:textId="40AB9EF6" w:rsidR="00D61131" w:rsidRPr="008444D9" w:rsidRDefault="006B17CC" w:rsidP="00B00C5E">
      <w:pPr>
        <w:pStyle w:val="ListParagraph"/>
        <w:numPr>
          <w:ilvl w:val="0"/>
          <w:numId w:val="33"/>
        </w:numPr>
        <w:spacing w:after="120"/>
        <w:ind w:left="360"/>
        <w:contextualSpacing w:val="0"/>
        <w:jc w:val="both"/>
        <w:rPr>
          <w:rFonts w:ascii="Verdana" w:hAnsi="Verdana" w:cs="Arial"/>
          <w:b/>
          <w:sz w:val="20"/>
          <w:szCs w:val="20"/>
        </w:rPr>
      </w:pPr>
      <w:r w:rsidRPr="008444D9">
        <w:rPr>
          <w:rFonts w:ascii="Verdana" w:hAnsi="Verdana" w:cs="Arial"/>
          <w:b/>
          <w:sz w:val="20"/>
          <w:szCs w:val="20"/>
          <w:u w:val="single"/>
        </w:rPr>
        <w:t>Confidentiality</w:t>
      </w:r>
      <w:r w:rsidRPr="008444D9">
        <w:rPr>
          <w:rFonts w:ascii="Verdana" w:hAnsi="Verdana" w:cs="Arial"/>
          <w:b/>
          <w:sz w:val="20"/>
          <w:szCs w:val="20"/>
        </w:rPr>
        <w:t>.</w:t>
      </w:r>
      <w:r w:rsidRPr="008444D9">
        <w:rPr>
          <w:rFonts w:ascii="Verdana" w:hAnsi="Verdana" w:cs="Arial"/>
          <w:sz w:val="20"/>
          <w:szCs w:val="20"/>
        </w:rPr>
        <w:t xml:space="preserve"> </w:t>
      </w:r>
    </w:p>
    <w:p w14:paraId="6470BBF1" w14:textId="325DE0D3" w:rsidR="00200F5F" w:rsidRPr="00200F5F" w:rsidRDefault="00200F5F" w:rsidP="00B00C5E">
      <w:pPr>
        <w:pStyle w:val="ListParagraph"/>
        <w:numPr>
          <w:ilvl w:val="1"/>
          <w:numId w:val="33"/>
        </w:numPr>
        <w:spacing w:after="120"/>
        <w:ind w:left="360"/>
        <w:contextualSpacing w:val="0"/>
        <w:jc w:val="both"/>
        <w:rPr>
          <w:rFonts w:ascii="Verdana" w:hAnsi="Verdana" w:cs="Arial"/>
          <w:sz w:val="20"/>
          <w:szCs w:val="20"/>
        </w:rPr>
      </w:pPr>
      <w:r w:rsidRPr="00200F5F">
        <w:rPr>
          <w:rFonts w:ascii="Verdana" w:hAnsi="Verdana" w:cs="Arial"/>
          <w:b/>
          <w:bCs/>
          <w:sz w:val="20"/>
          <w:szCs w:val="20"/>
        </w:rPr>
        <w:t>Confidential Information</w:t>
      </w:r>
      <w:r w:rsidRPr="00200F5F">
        <w:rPr>
          <w:rFonts w:ascii="Verdana" w:hAnsi="Verdana" w:cs="Arial"/>
          <w:sz w:val="20"/>
          <w:szCs w:val="20"/>
        </w:rPr>
        <w:t xml:space="preserve">. </w:t>
      </w:r>
      <w:r>
        <w:t>The Parties agree that neither shall have any obligation to maintain the confidentiality of the other Party’s information, and any information disclosed shall only be subject to a confidentiality period of less than one (1) year. Each Party shall have broad rights to use the other Party’s information beyond the scope of this Agreement, including for its own business purposes, product development, and commercial advantage. The Parties further agree that such information may be disclosed to any third party, including direct competitors, and may be used for competitive purposes without restriction. Whether or not information is marked as confidential, protected or proprietary will have no effect on the receiving Party’s ability to use or disclose such information.</w:t>
      </w:r>
    </w:p>
    <w:p w14:paraId="6A4B7E6E" w14:textId="4D280BF1" w:rsidR="00002A06" w:rsidRPr="008444D9" w:rsidRDefault="009D2656" w:rsidP="00B00C5E">
      <w:pPr>
        <w:pStyle w:val="ListParagraph"/>
        <w:numPr>
          <w:ilvl w:val="1"/>
          <w:numId w:val="33"/>
        </w:numPr>
        <w:spacing w:after="120"/>
        <w:ind w:left="360"/>
        <w:contextualSpacing w:val="0"/>
        <w:jc w:val="both"/>
        <w:rPr>
          <w:rFonts w:ascii="Verdana" w:hAnsi="Verdana" w:cs="Arial"/>
          <w:sz w:val="20"/>
          <w:szCs w:val="20"/>
        </w:rPr>
      </w:pPr>
      <w:r w:rsidRPr="008444D9">
        <w:rPr>
          <w:rFonts w:ascii="Verdana" w:hAnsi="Verdana" w:cs="Arial"/>
          <w:b/>
          <w:sz w:val="20"/>
          <w:szCs w:val="20"/>
        </w:rPr>
        <w:t xml:space="preserve">Exclusions.  </w:t>
      </w:r>
      <w:r w:rsidR="006B17CC" w:rsidRPr="008444D9">
        <w:rPr>
          <w:rFonts w:ascii="Verdana" w:hAnsi="Verdana" w:cs="Arial"/>
          <w:sz w:val="20"/>
          <w:szCs w:val="20"/>
        </w:rPr>
        <w:t>Confidential Information does not include information which: (</w:t>
      </w:r>
      <w:r w:rsidR="00331F1C" w:rsidRPr="008444D9">
        <w:rPr>
          <w:rFonts w:ascii="Verdana" w:hAnsi="Verdana" w:cs="Arial"/>
          <w:sz w:val="20"/>
          <w:szCs w:val="20"/>
        </w:rPr>
        <w:t>i</w:t>
      </w:r>
      <w:r w:rsidR="006B17CC" w:rsidRPr="008444D9">
        <w:rPr>
          <w:rFonts w:ascii="Verdana" w:hAnsi="Verdana" w:cs="Arial"/>
          <w:sz w:val="20"/>
          <w:szCs w:val="20"/>
        </w:rPr>
        <w:t xml:space="preserve">) may be </w:t>
      </w:r>
      <w:r w:rsidR="001454BC" w:rsidRPr="008444D9">
        <w:rPr>
          <w:rFonts w:ascii="Verdana" w:hAnsi="Verdana" w:cs="Arial"/>
          <w:sz w:val="20"/>
          <w:szCs w:val="20"/>
        </w:rPr>
        <w:t xml:space="preserve">or has been </w:t>
      </w:r>
      <w:r w:rsidR="006B17CC" w:rsidRPr="008444D9">
        <w:rPr>
          <w:rFonts w:ascii="Verdana" w:hAnsi="Verdana" w:cs="Arial"/>
          <w:sz w:val="20"/>
          <w:szCs w:val="20"/>
        </w:rPr>
        <w:t xml:space="preserve">publicly disclosed by the </w:t>
      </w:r>
      <w:r w:rsidR="00E62814" w:rsidRPr="008444D9">
        <w:rPr>
          <w:rFonts w:ascii="Verdana" w:hAnsi="Verdana" w:cs="Arial"/>
          <w:sz w:val="20"/>
          <w:szCs w:val="20"/>
        </w:rPr>
        <w:t>P</w:t>
      </w:r>
      <w:r w:rsidR="006B17CC" w:rsidRPr="008444D9">
        <w:rPr>
          <w:rFonts w:ascii="Verdana" w:hAnsi="Verdana" w:cs="Arial"/>
          <w:sz w:val="20"/>
          <w:szCs w:val="20"/>
        </w:rPr>
        <w:t xml:space="preserve">arty disclosing the information either prior to or subsequent to the receipt of such information by the receiving </w:t>
      </w:r>
      <w:r w:rsidR="00E62814" w:rsidRPr="008444D9">
        <w:rPr>
          <w:rFonts w:ascii="Verdana" w:hAnsi="Verdana" w:cs="Arial"/>
          <w:sz w:val="20"/>
          <w:szCs w:val="20"/>
        </w:rPr>
        <w:t>P</w:t>
      </w:r>
      <w:r w:rsidR="006B17CC" w:rsidRPr="008444D9">
        <w:rPr>
          <w:rFonts w:ascii="Verdana" w:hAnsi="Verdana" w:cs="Arial"/>
          <w:sz w:val="20"/>
          <w:szCs w:val="20"/>
        </w:rPr>
        <w:t>arty; (</w:t>
      </w:r>
      <w:r w:rsidR="00331F1C" w:rsidRPr="008444D9">
        <w:rPr>
          <w:rFonts w:ascii="Verdana" w:hAnsi="Verdana" w:cs="Arial"/>
          <w:sz w:val="20"/>
          <w:szCs w:val="20"/>
        </w:rPr>
        <w:t>ii</w:t>
      </w:r>
      <w:r w:rsidR="006B17CC" w:rsidRPr="008444D9">
        <w:rPr>
          <w:rFonts w:ascii="Verdana" w:hAnsi="Verdana" w:cs="Arial"/>
          <w:sz w:val="20"/>
          <w:szCs w:val="20"/>
        </w:rPr>
        <w:t xml:space="preserve">) is or becomes generally known in the trade through no fault of the receiving </w:t>
      </w:r>
      <w:r w:rsidR="00E62814" w:rsidRPr="008444D9">
        <w:rPr>
          <w:rFonts w:ascii="Verdana" w:hAnsi="Verdana" w:cs="Arial"/>
          <w:sz w:val="20"/>
          <w:szCs w:val="20"/>
        </w:rPr>
        <w:t>P</w:t>
      </w:r>
      <w:r w:rsidR="006B17CC" w:rsidRPr="008444D9">
        <w:rPr>
          <w:rFonts w:ascii="Verdana" w:hAnsi="Verdana" w:cs="Arial"/>
          <w:sz w:val="20"/>
          <w:szCs w:val="20"/>
        </w:rPr>
        <w:t>arty; (</w:t>
      </w:r>
      <w:r w:rsidR="00331F1C" w:rsidRPr="008444D9">
        <w:rPr>
          <w:rFonts w:ascii="Verdana" w:hAnsi="Verdana" w:cs="Arial"/>
          <w:sz w:val="20"/>
          <w:szCs w:val="20"/>
        </w:rPr>
        <w:t>iii</w:t>
      </w:r>
      <w:r w:rsidR="006B17CC" w:rsidRPr="008444D9">
        <w:rPr>
          <w:rFonts w:ascii="Verdana" w:hAnsi="Verdana" w:cs="Arial"/>
          <w:sz w:val="20"/>
          <w:szCs w:val="20"/>
        </w:rPr>
        <w:t xml:space="preserve">) </w:t>
      </w:r>
      <w:r w:rsidR="001454BC" w:rsidRPr="008444D9">
        <w:rPr>
          <w:rFonts w:ascii="Verdana" w:hAnsi="Verdana" w:cs="Arial"/>
          <w:sz w:val="20"/>
          <w:szCs w:val="20"/>
        </w:rPr>
        <w:t xml:space="preserve">has been </w:t>
      </w:r>
      <w:r w:rsidR="006B17CC" w:rsidRPr="008444D9">
        <w:rPr>
          <w:rFonts w:ascii="Verdana" w:hAnsi="Verdana" w:cs="Arial"/>
          <w:sz w:val="20"/>
          <w:szCs w:val="20"/>
        </w:rPr>
        <w:t xml:space="preserve">lawfully disclosed to the receiving </w:t>
      </w:r>
      <w:r w:rsidR="00E62814" w:rsidRPr="008444D9">
        <w:rPr>
          <w:rFonts w:ascii="Verdana" w:hAnsi="Verdana" w:cs="Arial"/>
          <w:sz w:val="20"/>
          <w:szCs w:val="20"/>
        </w:rPr>
        <w:t>P</w:t>
      </w:r>
      <w:r w:rsidR="006B17CC" w:rsidRPr="008444D9">
        <w:rPr>
          <w:rFonts w:ascii="Verdana" w:hAnsi="Verdana" w:cs="Arial"/>
          <w:sz w:val="20"/>
          <w:szCs w:val="20"/>
        </w:rPr>
        <w:t>arty by a third person who has lawfully acquired the Confidential Information; or (</w:t>
      </w:r>
      <w:r w:rsidR="00331F1C" w:rsidRPr="008444D9">
        <w:rPr>
          <w:rFonts w:ascii="Verdana" w:hAnsi="Verdana" w:cs="Arial"/>
          <w:sz w:val="20"/>
          <w:szCs w:val="20"/>
        </w:rPr>
        <w:t>iv</w:t>
      </w:r>
      <w:r w:rsidR="006B17CC" w:rsidRPr="008444D9">
        <w:rPr>
          <w:rFonts w:ascii="Verdana" w:hAnsi="Verdana" w:cs="Arial"/>
          <w:sz w:val="20"/>
          <w:szCs w:val="20"/>
        </w:rPr>
        <w:t xml:space="preserve">) was independently developed by the receiving </w:t>
      </w:r>
      <w:r w:rsidR="00E62814" w:rsidRPr="008444D9">
        <w:rPr>
          <w:rFonts w:ascii="Verdana" w:hAnsi="Verdana" w:cs="Arial"/>
          <w:sz w:val="20"/>
          <w:szCs w:val="20"/>
        </w:rPr>
        <w:t>P</w:t>
      </w:r>
      <w:r w:rsidR="006B17CC" w:rsidRPr="008444D9">
        <w:rPr>
          <w:rFonts w:ascii="Verdana" w:hAnsi="Verdana" w:cs="Arial"/>
          <w:sz w:val="20"/>
          <w:szCs w:val="20"/>
        </w:rPr>
        <w:t>arty</w:t>
      </w:r>
      <w:r w:rsidR="006A2FFD" w:rsidRPr="008444D9">
        <w:rPr>
          <w:rFonts w:ascii="Verdana" w:hAnsi="Verdana" w:cs="Arial"/>
          <w:sz w:val="20"/>
          <w:szCs w:val="20"/>
        </w:rPr>
        <w:t xml:space="preserve"> without use of the Confidential Information</w:t>
      </w:r>
      <w:r w:rsidR="00AA3750" w:rsidRPr="008444D9">
        <w:rPr>
          <w:rFonts w:ascii="Verdana" w:hAnsi="Verdana" w:cs="Arial"/>
          <w:sz w:val="20"/>
          <w:szCs w:val="20"/>
        </w:rPr>
        <w:t>.</w:t>
      </w:r>
      <w:r w:rsidR="00142378" w:rsidRPr="008444D9">
        <w:rPr>
          <w:rFonts w:ascii="Verdana" w:hAnsi="Verdana" w:cs="Arial"/>
          <w:sz w:val="20"/>
          <w:szCs w:val="20"/>
        </w:rPr>
        <w:t xml:space="preserve"> </w:t>
      </w:r>
      <w:r w:rsidR="006B17CC" w:rsidRPr="008444D9">
        <w:rPr>
          <w:rFonts w:ascii="Verdana" w:hAnsi="Verdana" w:cs="Arial"/>
          <w:sz w:val="20"/>
          <w:szCs w:val="20"/>
        </w:rPr>
        <w:t xml:space="preserve"> </w:t>
      </w:r>
      <w:r w:rsidR="00142378" w:rsidRPr="008444D9">
        <w:rPr>
          <w:rFonts w:ascii="Verdana" w:hAnsi="Verdana" w:cs="Arial"/>
          <w:sz w:val="20"/>
          <w:szCs w:val="20"/>
        </w:rPr>
        <w:t>If</w:t>
      </w:r>
      <w:r w:rsidR="006B17CC" w:rsidRPr="008444D9">
        <w:rPr>
          <w:rFonts w:ascii="Verdana" w:hAnsi="Verdana" w:cs="Arial"/>
          <w:sz w:val="20"/>
          <w:szCs w:val="20"/>
        </w:rPr>
        <w:t xml:space="preserve"> the receiving </w:t>
      </w:r>
      <w:r w:rsidR="00E62814" w:rsidRPr="008444D9">
        <w:rPr>
          <w:rFonts w:ascii="Verdana" w:hAnsi="Verdana" w:cs="Arial"/>
          <w:sz w:val="20"/>
          <w:szCs w:val="20"/>
        </w:rPr>
        <w:t>P</w:t>
      </w:r>
      <w:r w:rsidR="006B17CC" w:rsidRPr="008444D9">
        <w:rPr>
          <w:rFonts w:ascii="Verdana" w:hAnsi="Verdana" w:cs="Arial"/>
          <w:sz w:val="20"/>
          <w:szCs w:val="20"/>
        </w:rPr>
        <w:t xml:space="preserve">arty seeks to </w:t>
      </w:r>
      <w:r w:rsidR="00142378" w:rsidRPr="008444D9">
        <w:rPr>
          <w:rFonts w:ascii="Verdana" w:hAnsi="Verdana" w:cs="Arial"/>
          <w:sz w:val="20"/>
          <w:szCs w:val="20"/>
        </w:rPr>
        <w:t xml:space="preserve">rely </w:t>
      </w:r>
      <w:r w:rsidR="00712512" w:rsidRPr="008444D9">
        <w:rPr>
          <w:rFonts w:ascii="Verdana" w:hAnsi="Verdana" w:cs="Arial"/>
          <w:sz w:val="20"/>
          <w:szCs w:val="20"/>
        </w:rPr>
        <w:t xml:space="preserve">on </w:t>
      </w:r>
      <w:r w:rsidR="00142378" w:rsidRPr="008444D9">
        <w:rPr>
          <w:rFonts w:ascii="Verdana" w:hAnsi="Verdana" w:cs="Arial"/>
          <w:sz w:val="20"/>
          <w:szCs w:val="20"/>
        </w:rPr>
        <w:t xml:space="preserve">these exceptions, </w:t>
      </w:r>
      <w:r w:rsidR="006B17CC" w:rsidRPr="008444D9">
        <w:rPr>
          <w:rFonts w:ascii="Verdana" w:hAnsi="Verdana" w:cs="Arial"/>
          <w:sz w:val="20"/>
          <w:szCs w:val="20"/>
        </w:rPr>
        <w:t>for any purpose whatsoever</w:t>
      </w:r>
      <w:r w:rsidR="00142378" w:rsidRPr="008444D9">
        <w:rPr>
          <w:rFonts w:ascii="Verdana" w:hAnsi="Verdana" w:cs="Arial"/>
          <w:sz w:val="20"/>
          <w:szCs w:val="20"/>
        </w:rPr>
        <w:t xml:space="preserve"> related to the other </w:t>
      </w:r>
      <w:r w:rsidR="00E62814" w:rsidRPr="008444D9">
        <w:rPr>
          <w:rFonts w:ascii="Verdana" w:hAnsi="Verdana" w:cs="Arial"/>
          <w:sz w:val="20"/>
          <w:szCs w:val="20"/>
        </w:rPr>
        <w:t>P</w:t>
      </w:r>
      <w:r w:rsidR="00142378" w:rsidRPr="008444D9">
        <w:rPr>
          <w:rFonts w:ascii="Verdana" w:hAnsi="Verdana" w:cs="Arial"/>
          <w:sz w:val="20"/>
          <w:szCs w:val="20"/>
        </w:rPr>
        <w:t>arty’s</w:t>
      </w:r>
      <w:r w:rsidR="006B17CC" w:rsidRPr="008444D9">
        <w:rPr>
          <w:rFonts w:ascii="Verdana" w:hAnsi="Verdana" w:cs="Arial"/>
          <w:sz w:val="20"/>
          <w:szCs w:val="20"/>
        </w:rPr>
        <w:t xml:space="preserve"> Confidential Information, such receiving </w:t>
      </w:r>
      <w:r w:rsidR="00E62814" w:rsidRPr="008444D9">
        <w:rPr>
          <w:rFonts w:ascii="Verdana" w:hAnsi="Verdana" w:cs="Arial"/>
          <w:sz w:val="20"/>
          <w:szCs w:val="20"/>
        </w:rPr>
        <w:t>P</w:t>
      </w:r>
      <w:r w:rsidR="006B17CC" w:rsidRPr="008444D9">
        <w:rPr>
          <w:rFonts w:ascii="Verdana" w:hAnsi="Verdana" w:cs="Arial"/>
          <w:sz w:val="20"/>
          <w:szCs w:val="20"/>
        </w:rPr>
        <w:t xml:space="preserve">arty will bear the burden of </w:t>
      </w:r>
      <w:r w:rsidR="00142378" w:rsidRPr="008444D9">
        <w:rPr>
          <w:rFonts w:ascii="Verdana" w:hAnsi="Verdana" w:cs="Arial"/>
          <w:sz w:val="20"/>
          <w:szCs w:val="20"/>
        </w:rPr>
        <w:t xml:space="preserve">providing evidence </w:t>
      </w:r>
      <w:r w:rsidR="006B17CC" w:rsidRPr="008444D9">
        <w:rPr>
          <w:rFonts w:ascii="Verdana" w:hAnsi="Verdana" w:cs="Arial"/>
          <w:sz w:val="20"/>
          <w:szCs w:val="20"/>
        </w:rPr>
        <w:t xml:space="preserve">that such information </w:t>
      </w:r>
      <w:r w:rsidR="00142378" w:rsidRPr="008444D9">
        <w:rPr>
          <w:rFonts w:ascii="Verdana" w:hAnsi="Verdana" w:cs="Arial"/>
          <w:sz w:val="20"/>
          <w:szCs w:val="20"/>
        </w:rPr>
        <w:t>fits within an exception</w:t>
      </w:r>
      <w:r w:rsidR="006B17CC" w:rsidRPr="008444D9">
        <w:rPr>
          <w:rFonts w:ascii="Verdana" w:hAnsi="Verdana" w:cs="Arial"/>
          <w:sz w:val="20"/>
          <w:szCs w:val="20"/>
        </w:rPr>
        <w:t>.</w:t>
      </w:r>
      <w:r w:rsidR="000A2622" w:rsidRPr="008444D9">
        <w:rPr>
          <w:rFonts w:ascii="Verdana" w:hAnsi="Verdana" w:cs="Arial"/>
          <w:sz w:val="20"/>
          <w:szCs w:val="20"/>
        </w:rPr>
        <w:t xml:space="preserve">  </w:t>
      </w:r>
    </w:p>
    <w:p w14:paraId="44EB2918" w14:textId="377F0321" w:rsidR="00BD2451" w:rsidRPr="008444D9" w:rsidRDefault="00487E75" w:rsidP="00B00C5E">
      <w:pPr>
        <w:pStyle w:val="ListParagraph"/>
        <w:numPr>
          <w:ilvl w:val="1"/>
          <w:numId w:val="33"/>
        </w:numPr>
        <w:spacing w:after="120"/>
        <w:ind w:left="360"/>
        <w:contextualSpacing w:val="0"/>
        <w:jc w:val="both"/>
        <w:rPr>
          <w:rFonts w:ascii="Verdana" w:hAnsi="Verdana" w:cs="Arial"/>
          <w:sz w:val="20"/>
          <w:szCs w:val="20"/>
        </w:rPr>
      </w:pPr>
      <w:r w:rsidRPr="008444D9">
        <w:rPr>
          <w:rFonts w:ascii="Verdana" w:hAnsi="Verdana" w:cs="Arial"/>
          <w:b/>
          <w:sz w:val="20"/>
          <w:szCs w:val="20"/>
        </w:rPr>
        <w:t>Notification Obligation</w:t>
      </w:r>
      <w:r w:rsidR="005246E1" w:rsidRPr="008444D9">
        <w:rPr>
          <w:rFonts w:ascii="Verdana" w:hAnsi="Verdana" w:cs="Arial"/>
          <w:sz w:val="20"/>
          <w:szCs w:val="20"/>
        </w:rPr>
        <w:t xml:space="preserve">.  </w:t>
      </w:r>
      <w:r w:rsidR="00002A06" w:rsidRPr="008444D9">
        <w:rPr>
          <w:rFonts w:ascii="Verdana" w:hAnsi="Verdana" w:cs="Arial"/>
          <w:sz w:val="20"/>
          <w:szCs w:val="20"/>
        </w:rPr>
        <w:t>The receiving</w:t>
      </w:r>
      <w:r w:rsidR="006B17CC" w:rsidRPr="008444D9">
        <w:rPr>
          <w:rFonts w:ascii="Verdana" w:hAnsi="Verdana" w:cs="Arial"/>
          <w:sz w:val="20"/>
          <w:szCs w:val="20"/>
        </w:rPr>
        <w:t xml:space="preserve"> </w:t>
      </w:r>
      <w:r w:rsidR="00E62814" w:rsidRPr="008444D9">
        <w:rPr>
          <w:rFonts w:ascii="Verdana" w:hAnsi="Verdana" w:cs="Arial"/>
          <w:sz w:val="20"/>
          <w:szCs w:val="20"/>
        </w:rPr>
        <w:t>P</w:t>
      </w:r>
      <w:r w:rsidR="006B17CC" w:rsidRPr="008444D9">
        <w:rPr>
          <w:rFonts w:ascii="Verdana" w:hAnsi="Verdana" w:cs="Arial"/>
          <w:sz w:val="20"/>
          <w:szCs w:val="20"/>
        </w:rPr>
        <w:t xml:space="preserve">arty will promptly notify the </w:t>
      </w:r>
      <w:r w:rsidR="00002A06" w:rsidRPr="008444D9">
        <w:rPr>
          <w:rFonts w:ascii="Verdana" w:hAnsi="Verdana" w:cs="Arial"/>
          <w:sz w:val="20"/>
          <w:szCs w:val="20"/>
        </w:rPr>
        <w:t xml:space="preserve">disclosing </w:t>
      </w:r>
      <w:r w:rsidR="00E62814" w:rsidRPr="008444D9">
        <w:rPr>
          <w:rFonts w:ascii="Verdana" w:hAnsi="Verdana" w:cs="Arial"/>
          <w:sz w:val="20"/>
          <w:szCs w:val="20"/>
        </w:rPr>
        <w:t>P</w:t>
      </w:r>
      <w:r w:rsidR="00002A06" w:rsidRPr="008444D9">
        <w:rPr>
          <w:rFonts w:ascii="Verdana" w:hAnsi="Verdana" w:cs="Arial"/>
          <w:sz w:val="20"/>
          <w:szCs w:val="20"/>
        </w:rPr>
        <w:t xml:space="preserve">arty </w:t>
      </w:r>
      <w:r w:rsidR="006B17CC" w:rsidRPr="008444D9">
        <w:rPr>
          <w:rFonts w:ascii="Verdana" w:hAnsi="Verdana" w:cs="Arial"/>
          <w:sz w:val="20"/>
          <w:szCs w:val="20"/>
        </w:rPr>
        <w:t xml:space="preserve">if it becomes aware of any unauthorized use or disclosure of Confidential Information and, at the </w:t>
      </w:r>
      <w:r w:rsidR="00002A06" w:rsidRPr="008444D9">
        <w:rPr>
          <w:rFonts w:ascii="Verdana" w:hAnsi="Verdana" w:cs="Arial"/>
          <w:sz w:val="20"/>
          <w:szCs w:val="20"/>
        </w:rPr>
        <w:t>disclosing</w:t>
      </w:r>
      <w:r w:rsidR="00E62814" w:rsidRPr="008444D9">
        <w:rPr>
          <w:rFonts w:ascii="Verdana" w:hAnsi="Verdana" w:cs="Arial"/>
          <w:sz w:val="20"/>
          <w:szCs w:val="20"/>
        </w:rPr>
        <w:t xml:space="preserve"> P</w:t>
      </w:r>
      <w:r w:rsidR="006B17CC" w:rsidRPr="008444D9">
        <w:rPr>
          <w:rFonts w:ascii="Verdana" w:hAnsi="Verdana" w:cs="Arial"/>
          <w:sz w:val="20"/>
          <w:szCs w:val="20"/>
        </w:rPr>
        <w:t xml:space="preserve">arty’s request, will take such action as may be reasonably necessary and legally permissible to terminate or remedy any unauthorized use or disclosure that results from any act or omission of the </w:t>
      </w:r>
      <w:r w:rsidR="00E62814" w:rsidRPr="008444D9">
        <w:rPr>
          <w:rFonts w:ascii="Verdana" w:hAnsi="Verdana" w:cs="Arial"/>
          <w:sz w:val="20"/>
          <w:szCs w:val="20"/>
        </w:rPr>
        <w:t>P</w:t>
      </w:r>
      <w:r w:rsidR="006B17CC" w:rsidRPr="008444D9">
        <w:rPr>
          <w:rFonts w:ascii="Verdana" w:hAnsi="Verdana" w:cs="Arial"/>
          <w:sz w:val="20"/>
          <w:szCs w:val="20"/>
        </w:rPr>
        <w:t xml:space="preserve">arty or any of its employees, subcontractors or agents. </w:t>
      </w:r>
      <w:r w:rsidR="00AA3750" w:rsidRPr="008444D9">
        <w:rPr>
          <w:rFonts w:ascii="Verdana" w:hAnsi="Verdana" w:cs="Arial"/>
          <w:sz w:val="20"/>
          <w:szCs w:val="20"/>
        </w:rPr>
        <w:t xml:space="preserve"> </w:t>
      </w:r>
      <w:r w:rsidR="006B17CC" w:rsidRPr="008444D9">
        <w:rPr>
          <w:rFonts w:ascii="Verdana" w:hAnsi="Verdana" w:cs="Arial"/>
          <w:sz w:val="20"/>
          <w:szCs w:val="20"/>
        </w:rPr>
        <w:t xml:space="preserve">If a receiving </w:t>
      </w:r>
      <w:r w:rsidR="00E62814" w:rsidRPr="008444D9">
        <w:rPr>
          <w:rFonts w:ascii="Verdana" w:hAnsi="Verdana" w:cs="Arial"/>
          <w:sz w:val="20"/>
          <w:szCs w:val="20"/>
        </w:rPr>
        <w:t>P</w:t>
      </w:r>
      <w:r w:rsidR="006B17CC" w:rsidRPr="008444D9">
        <w:rPr>
          <w:rFonts w:ascii="Verdana" w:hAnsi="Verdana" w:cs="Arial"/>
          <w:sz w:val="20"/>
          <w:szCs w:val="20"/>
        </w:rPr>
        <w:t>arty is compelled by a court or other body of competent jurisdiction to disclose the Confidential Information, to the extent legally permissible</w:t>
      </w:r>
      <w:r w:rsidR="006D7228" w:rsidRPr="008444D9">
        <w:rPr>
          <w:rFonts w:ascii="Verdana" w:hAnsi="Verdana" w:cs="Arial"/>
          <w:sz w:val="20"/>
          <w:szCs w:val="20"/>
        </w:rPr>
        <w:t>, prior to disclosure</w:t>
      </w:r>
      <w:r w:rsidR="00002A06" w:rsidRPr="008444D9">
        <w:rPr>
          <w:rFonts w:ascii="Verdana" w:hAnsi="Verdana" w:cs="Arial"/>
          <w:sz w:val="20"/>
          <w:szCs w:val="20"/>
        </w:rPr>
        <w:t>,</w:t>
      </w:r>
      <w:r w:rsidR="006B17CC" w:rsidRPr="008444D9">
        <w:rPr>
          <w:rFonts w:ascii="Verdana" w:hAnsi="Verdana" w:cs="Arial"/>
          <w:sz w:val="20"/>
          <w:szCs w:val="20"/>
        </w:rPr>
        <w:t xml:space="preserve"> the receiving </w:t>
      </w:r>
      <w:r w:rsidR="00E62814" w:rsidRPr="008444D9">
        <w:rPr>
          <w:rFonts w:ascii="Verdana" w:hAnsi="Verdana" w:cs="Arial"/>
          <w:sz w:val="20"/>
          <w:szCs w:val="20"/>
        </w:rPr>
        <w:t>P</w:t>
      </w:r>
      <w:r w:rsidR="006B17CC" w:rsidRPr="008444D9">
        <w:rPr>
          <w:rFonts w:ascii="Verdana" w:hAnsi="Verdana" w:cs="Arial"/>
          <w:sz w:val="20"/>
          <w:szCs w:val="20"/>
        </w:rPr>
        <w:t xml:space="preserve">arty shall inform the disclosing </w:t>
      </w:r>
      <w:r w:rsidR="00E62814" w:rsidRPr="008444D9">
        <w:rPr>
          <w:rFonts w:ascii="Verdana" w:hAnsi="Verdana" w:cs="Arial"/>
          <w:sz w:val="20"/>
          <w:szCs w:val="20"/>
        </w:rPr>
        <w:t>P</w:t>
      </w:r>
      <w:r w:rsidR="006B17CC" w:rsidRPr="008444D9">
        <w:rPr>
          <w:rFonts w:ascii="Verdana" w:hAnsi="Verdana" w:cs="Arial"/>
          <w:sz w:val="20"/>
          <w:szCs w:val="20"/>
        </w:rPr>
        <w:t>arty by written notice and shall provide reasonable assistance in obtaining and enforcing a protective order or other appropriate means of safeguarding the Confidential Information required to be disclosed.</w:t>
      </w:r>
      <w:r w:rsidR="00AA3750" w:rsidRPr="008444D9">
        <w:rPr>
          <w:rFonts w:ascii="Verdana" w:hAnsi="Verdana" w:cs="Arial"/>
          <w:sz w:val="20"/>
          <w:szCs w:val="20"/>
        </w:rPr>
        <w:t xml:space="preserve"> </w:t>
      </w:r>
      <w:r w:rsidR="006B17CC" w:rsidRPr="008444D9">
        <w:rPr>
          <w:rFonts w:ascii="Verdana" w:hAnsi="Verdana" w:cs="Arial"/>
          <w:sz w:val="20"/>
          <w:szCs w:val="20"/>
        </w:rPr>
        <w:t xml:space="preserve"> The receiving </w:t>
      </w:r>
      <w:r w:rsidR="00E62814" w:rsidRPr="008444D9">
        <w:rPr>
          <w:rFonts w:ascii="Verdana" w:hAnsi="Verdana" w:cs="Arial"/>
          <w:sz w:val="20"/>
          <w:szCs w:val="20"/>
        </w:rPr>
        <w:t>P</w:t>
      </w:r>
      <w:r w:rsidR="006B17CC" w:rsidRPr="008444D9">
        <w:rPr>
          <w:rFonts w:ascii="Verdana" w:hAnsi="Verdana" w:cs="Arial"/>
          <w:sz w:val="20"/>
          <w:szCs w:val="20"/>
        </w:rPr>
        <w:t>arty may then disclose only so much of the Confidential Information as is l</w:t>
      </w:r>
      <w:r w:rsidR="00BD2451" w:rsidRPr="008444D9">
        <w:rPr>
          <w:rFonts w:ascii="Verdana" w:hAnsi="Verdana" w:cs="Arial"/>
          <w:sz w:val="20"/>
          <w:szCs w:val="20"/>
        </w:rPr>
        <w:t xml:space="preserve">egally required to be disclosed. </w:t>
      </w:r>
    </w:p>
    <w:p w14:paraId="2AF9D8CC" w14:textId="138AF8AF" w:rsidR="0071300F" w:rsidRPr="008444D9" w:rsidRDefault="006B17CC" w:rsidP="00B00C5E">
      <w:pPr>
        <w:pStyle w:val="ListParagraph"/>
        <w:keepNext/>
        <w:keepLines/>
        <w:numPr>
          <w:ilvl w:val="0"/>
          <w:numId w:val="33"/>
        </w:numPr>
        <w:spacing w:after="120"/>
        <w:ind w:left="360"/>
        <w:contextualSpacing w:val="0"/>
        <w:jc w:val="both"/>
        <w:rPr>
          <w:rFonts w:ascii="Verdana" w:hAnsi="Verdana" w:cs="Arial"/>
          <w:sz w:val="20"/>
          <w:szCs w:val="20"/>
        </w:rPr>
      </w:pPr>
      <w:bookmarkStart w:id="6" w:name="_Ref479255003"/>
      <w:r w:rsidRPr="008444D9">
        <w:rPr>
          <w:rFonts w:ascii="Verdana" w:hAnsi="Verdana" w:cs="Arial"/>
          <w:b/>
          <w:sz w:val="20"/>
          <w:szCs w:val="20"/>
          <w:u w:val="single"/>
        </w:rPr>
        <w:lastRenderedPageBreak/>
        <w:t>Warranty</w:t>
      </w:r>
      <w:r w:rsidRPr="008444D9">
        <w:rPr>
          <w:rFonts w:ascii="Verdana" w:hAnsi="Verdana" w:cs="Arial"/>
          <w:b/>
          <w:sz w:val="20"/>
          <w:szCs w:val="20"/>
        </w:rPr>
        <w:t>.</w:t>
      </w:r>
      <w:bookmarkEnd w:id="6"/>
    </w:p>
    <w:p w14:paraId="3D38B1F6" w14:textId="1732546F" w:rsidR="00F9772B" w:rsidRPr="008444D9" w:rsidRDefault="006B17CC" w:rsidP="00B00C5E">
      <w:pPr>
        <w:pStyle w:val="ListParagraph"/>
        <w:keepNext/>
        <w:keepLines/>
        <w:numPr>
          <w:ilvl w:val="1"/>
          <w:numId w:val="33"/>
        </w:numPr>
        <w:spacing w:after="120"/>
        <w:ind w:left="360"/>
        <w:contextualSpacing w:val="0"/>
        <w:jc w:val="both"/>
        <w:rPr>
          <w:rFonts w:ascii="Verdana" w:hAnsi="Verdana" w:cs="Arial"/>
          <w:sz w:val="20"/>
          <w:szCs w:val="20"/>
        </w:rPr>
      </w:pPr>
      <w:r w:rsidRPr="008444D9">
        <w:rPr>
          <w:rFonts w:ascii="Verdana" w:hAnsi="Verdana" w:cs="Arial"/>
          <w:b/>
          <w:sz w:val="20"/>
          <w:szCs w:val="20"/>
        </w:rPr>
        <w:t>General Representations and Warranties.</w:t>
      </w:r>
      <w:r w:rsidRPr="008444D9">
        <w:rPr>
          <w:rFonts w:ascii="Verdana" w:hAnsi="Verdana" w:cs="Arial"/>
          <w:sz w:val="20"/>
          <w:szCs w:val="20"/>
        </w:rPr>
        <w:t xml:space="preserve"> </w:t>
      </w:r>
      <w:r w:rsidR="00AA3750" w:rsidRPr="008444D9">
        <w:rPr>
          <w:rFonts w:ascii="Verdana" w:hAnsi="Verdana" w:cs="Arial"/>
          <w:sz w:val="20"/>
          <w:szCs w:val="20"/>
        </w:rPr>
        <w:t xml:space="preserve"> </w:t>
      </w:r>
      <w:r w:rsidRPr="008444D9">
        <w:rPr>
          <w:rFonts w:ascii="Verdana" w:hAnsi="Verdana" w:cs="Arial"/>
          <w:sz w:val="20"/>
          <w:szCs w:val="20"/>
        </w:rPr>
        <w:t xml:space="preserve">Each </w:t>
      </w:r>
      <w:r w:rsidR="00B909BE" w:rsidRPr="008444D9">
        <w:rPr>
          <w:rFonts w:ascii="Verdana" w:hAnsi="Verdana" w:cs="Arial"/>
          <w:sz w:val="20"/>
          <w:szCs w:val="20"/>
        </w:rPr>
        <w:t>P</w:t>
      </w:r>
      <w:r w:rsidRPr="008444D9">
        <w:rPr>
          <w:rFonts w:ascii="Verdana" w:hAnsi="Verdana" w:cs="Arial"/>
          <w:sz w:val="20"/>
          <w:szCs w:val="20"/>
        </w:rPr>
        <w:t xml:space="preserve">arty represents and warrants that it </w:t>
      </w:r>
      <w:r w:rsidR="00F9772B" w:rsidRPr="008444D9">
        <w:rPr>
          <w:rFonts w:ascii="Verdana" w:hAnsi="Verdana" w:cs="Arial"/>
          <w:sz w:val="20"/>
          <w:szCs w:val="20"/>
        </w:rPr>
        <w:t xml:space="preserve">(i) </w:t>
      </w:r>
      <w:r w:rsidRPr="008444D9">
        <w:rPr>
          <w:rFonts w:ascii="Verdana" w:hAnsi="Verdana" w:cs="Arial"/>
          <w:sz w:val="20"/>
          <w:szCs w:val="20"/>
        </w:rPr>
        <w:t xml:space="preserve">has the legal power and authority to enter into </w:t>
      </w:r>
      <w:r w:rsidR="00F9772B" w:rsidRPr="008444D9">
        <w:rPr>
          <w:rFonts w:ascii="Verdana" w:hAnsi="Verdana" w:cs="Arial"/>
          <w:sz w:val="20"/>
          <w:szCs w:val="20"/>
        </w:rPr>
        <w:t xml:space="preserve">the Agreement; (ii) </w:t>
      </w:r>
      <w:r w:rsidR="00F86DA5" w:rsidRPr="008444D9">
        <w:rPr>
          <w:rFonts w:ascii="Verdana" w:hAnsi="Verdana" w:cs="Arial"/>
          <w:sz w:val="20"/>
          <w:szCs w:val="20"/>
        </w:rPr>
        <w:t>will comply with any and all applicable laws i</w:t>
      </w:r>
      <w:r w:rsidR="00BA0212" w:rsidRPr="008444D9">
        <w:rPr>
          <w:rFonts w:ascii="Verdana" w:hAnsi="Verdana" w:cs="Arial"/>
          <w:sz w:val="20"/>
          <w:szCs w:val="20"/>
        </w:rPr>
        <w:t xml:space="preserve">ncluding </w:t>
      </w:r>
      <w:r w:rsidR="00423854" w:rsidRPr="008444D9">
        <w:rPr>
          <w:rFonts w:ascii="Verdana" w:hAnsi="Verdana" w:cs="Arial"/>
          <w:sz w:val="20"/>
          <w:szCs w:val="20"/>
        </w:rPr>
        <w:t>with respect to import and export control</w:t>
      </w:r>
      <w:r w:rsidR="009017DE" w:rsidRPr="008444D9">
        <w:rPr>
          <w:rFonts w:ascii="Verdana" w:hAnsi="Verdana" w:cs="Arial"/>
          <w:sz w:val="20"/>
          <w:szCs w:val="20"/>
        </w:rPr>
        <w:t>; and (iii) any person signing th</w:t>
      </w:r>
      <w:r w:rsidR="008479C3" w:rsidRPr="008444D9">
        <w:rPr>
          <w:rFonts w:ascii="Verdana" w:hAnsi="Verdana" w:cs="Arial"/>
          <w:sz w:val="20"/>
          <w:szCs w:val="20"/>
        </w:rPr>
        <w:t>e</w:t>
      </w:r>
      <w:r w:rsidR="009017DE" w:rsidRPr="008444D9">
        <w:rPr>
          <w:rFonts w:ascii="Verdana" w:hAnsi="Verdana" w:cs="Arial"/>
          <w:sz w:val="20"/>
          <w:szCs w:val="20"/>
        </w:rPr>
        <w:t xml:space="preserve"> </w:t>
      </w:r>
      <w:r w:rsidR="008479C3" w:rsidRPr="008444D9">
        <w:rPr>
          <w:rFonts w:ascii="Verdana" w:hAnsi="Verdana" w:cs="Arial"/>
          <w:sz w:val="20"/>
          <w:szCs w:val="20"/>
        </w:rPr>
        <w:t xml:space="preserve">Order </w:t>
      </w:r>
      <w:r w:rsidR="009017DE" w:rsidRPr="008444D9">
        <w:rPr>
          <w:rFonts w:ascii="Verdana" w:hAnsi="Verdana" w:cs="Arial"/>
          <w:sz w:val="20"/>
          <w:szCs w:val="20"/>
        </w:rPr>
        <w:t xml:space="preserve">has the express authority to </w:t>
      </w:r>
      <w:r w:rsidR="008479C3" w:rsidRPr="008444D9">
        <w:rPr>
          <w:rFonts w:ascii="Verdana" w:hAnsi="Verdana" w:cs="Arial"/>
          <w:sz w:val="20"/>
          <w:szCs w:val="20"/>
        </w:rPr>
        <w:t xml:space="preserve">enter into </w:t>
      </w:r>
      <w:r w:rsidR="009017DE" w:rsidRPr="008444D9">
        <w:rPr>
          <w:rFonts w:ascii="Verdana" w:hAnsi="Verdana" w:cs="Arial"/>
          <w:sz w:val="20"/>
          <w:szCs w:val="20"/>
        </w:rPr>
        <w:t>th</w:t>
      </w:r>
      <w:r w:rsidR="008479C3" w:rsidRPr="008444D9">
        <w:rPr>
          <w:rFonts w:ascii="Verdana" w:hAnsi="Verdana" w:cs="Arial"/>
          <w:sz w:val="20"/>
          <w:szCs w:val="20"/>
        </w:rPr>
        <w:t>e</w:t>
      </w:r>
      <w:r w:rsidR="009017DE" w:rsidRPr="008444D9">
        <w:rPr>
          <w:rFonts w:ascii="Verdana" w:hAnsi="Verdana" w:cs="Arial"/>
          <w:sz w:val="20"/>
          <w:szCs w:val="20"/>
        </w:rPr>
        <w:t xml:space="preserve"> Agreement for that </w:t>
      </w:r>
      <w:r w:rsidR="00B909BE" w:rsidRPr="008444D9">
        <w:rPr>
          <w:rFonts w:ascii="Verdana" w:hAnsi="Verdana" w:cs="Arial"/>
          <w:sz w:val="20"/>
          <w:szCs w:val="20"/>
        </w:rPr>
        <w:t>P</w:t>
      </w:r>
      <w:r w:rsidR="009017DE" w:rsidRPr="008444D9">
        <w:rPr>
          <w:rFonts w:ascii="Verdana" w:hAnsi="Verdana" w:cs="Arial"/>
          <w:sz w:val="20"/>
          <w:szCs w:val="20"/>
        </w:rPr>
        <w:t xml:space="preserve">arty and agrees to hold the opposing </w:t>
      </w:r>
      <w:r w:rsidR="00B909BE" w:rsidRPr="008444D9">
        <w:rPr>
          <w:rFonts w:ascii="Verdana" w:hAnsi="Verdana" w:cs="Arial"/>
          <w:sz w:val="20"/>
          <w:szCs w:val="20"/>
        </w:rPr>
        <w:t>P</w:t>
      </w:r>
      <w:r w:rsidR="009017DE" w:rsidRPr="008444D9">
        <w:rPr>
          <w:rFonts w:ascii="Verdana" w:hAnsi="Verdana" w:cs="Arial"/>
          <w:sz w:val="20"/>
          <w:szCs w:val="20"/>
        </w:rPr>
        <w:t>arty harmless for any costs or consequences of the absence of actual authority to sign</w:t>
      </w:r>
      <w:r w:rsidR="00423854" w:rsidRPr="008444D9">
        <w:rPr>
          <w:rFonts w:ascii="Verdana" w:hAnsi="Verdana" w:cs="Arial"/>
          <w:sz w:val="20"/>
          <w:szCs w:val="20"/>
        </w:rPr>
        <w:t xml:space="preserve">.  </w:t>
      </w:r>
      <w:r w:rsidR="00D25945" w:rsidRPr="008444D9">
        <w:rPr>
          <w:rFonts w:ascii="Verdana" w:hAnsi="Verdana" w:cs="Arial"/>
          <w:sz w:val="20"/>
          <w:szCs w:val="20"/>
        </w:rPr>
        <w:t xml:space="preserve">  </w:t>
      </w:r>
    </w:p>
    <w:p w14:paraId="6D2544AC" w14:textId="54D85E42" w:rsidR="00BA0212" w:rsidRPr="008444D9" w:rsidRDefault="00F9772B" w:rsidP="00B00C5E">
      <w:pPr>
        <w:pStyle w:val="ListParagraph"/>
        <w:numPr>
          <w:ilvl w:val="1"/>
          <w:numId w:val="33"/>
        </w:numPr>
        <w:spacing w:after="120"/>
        <w:ind w:left="360"/>
        <w:contextualSpacing w:val="0"/>
        <w:jc w:val="both"/>
        <w:rPr>
          <w:rFonts w:ascii="Verdana" w:hAnsi="Verdana" w:cs="Arial"/>
          <w:b/>
          <w:sz w:val="20"/>
          <w:szCs w:val="20"/>
        </w:rPr>
      </w:pPr>
      <w:r w:rsidRPr="008444D9">
        <w:rPr>
          <w:rFonts w:ascii="Verdana" w:hAnsi="Verdana" w:cs="Arial"/>
          <w:b/>
          <w:sz w:val="20"/>
          <w:szCs w:val="20"/>
        </w:rPr>
        <w:t>Customer Warranties.</w:t>
      </w:r>
      <w:r w:rsidRPr="008444D9">
        <w:rPr>
          <w:rFonts w:ascii="Verdana" w:hAnsi="Verdana" w:cs="Arial"/>
          <w:sz w:val="20"/>
          <w:szCs w:val="20"/>
        </w:rPr>
        <w:t xml:space="preserve">  </w:t>
      </w:r>
      <w:r w:rsidR="006B17CC" w:rsidRPr="008444D9">
        <w:rPr>
          <w:rFonts w:ascii="Verdana" w:hAnsi="Verdana" w:cs="Arial"/>
          <w:sz w:val="20"/>
          <w:szCs w:val="20"/>
        </w:rPr>
        <w:t xml:space="preserve">Customer represents and warrants that it </w:t>
      </w:r>
      <w:r w:rsidRPr="008444D9">
        <w:rPr>
          <w:rFonts w:ascii="Verdana" w:hAnsi="Verdana" w:cs="Arial"/>
          <w:sz w:val="20"/>
          <w:szCs w:val="20"/>
        </w:rPr>
        <w:t xml:space="preserve">(i) </w:t>
      </w:r>
      <w:r w:rsidR="00423854" w:rsidRPr="008444D9">
        <w:rPr>
          <w:rFonts w:ascii="Verdana" w:hAnsi="Verdana" w:cs="Arial"/>
          <w:sz w:val="20"/>
          <w:szCs w:val="20"/>
        </w:rPr>
        <w:t xml:space="preserve">has all necessary power, authority and financial ability to perform under the Agreement; (ii) </w:t>
      </w:r>
      <w:r w:rsidR="006B17CC" w:rsidRPr="008444D9">
        <w:rPr>
          <w:rFonts w:ascii="Verdana" w:hAnsi="Verdana" w:cs="Arial"/>
          <w:sz w:val="20"/>
          <w:szCs w:val="20"/>
        </w:rPr>
        <w:t>has</w:t>
      </w:r>
      <w:r w:rsidR="00423854" w:rsidRPr="008444D9">
        <w:rPr>
          <w:rFonts w:ascii="Verdana" w:hAnsi="Verdana" w:cs="Arial"/>
          <w:sz w:val="20"/>
          <w:szCs w:val="20"/>
        </w:rPr>
        <w:t xml:space="preserve"> not falsely identified itself </w:t>
      </w:r>
      <w:r w:rsidR="006B17CC" w:rsidRPr="008444D9">
        <w:rPr>
          <w:rFonts w:ascii="Verdana" w:hAnsi="Verdana" w:cs="Arial"/>
          <w:sz w:val="20"/>
          <w:szCs w:val="20"/>
        </w:rPr>
        <w:t xml:space="preserve">or provided any false information to gain access to the </w:t>
      </w:r>
      <w:r w:rsidR="00A133D0" w:rsidRPr="008444D9">
        <w:rPr>
          <w:rFonts w:ascii="Verdana" w:hAnsi="Verdana" w:cs="Arial"/>
          <w:sz w:val="20"/>
          <w:szCs w:val="20"/>
        </w:rPr>
        <w:t>CloudPro</w:t>
      </w:r>
      <w:r w:rsidR="00FB6161" w:rsidRPr="008444D9">
        <w:rPr>
          <w:rFonts w:ascii="Verdana" w:hAnsi="Verdana" w:cs="Arial"/>
          <w:sz w:val="20"/>
          <w:szCs w:val="20"/>
        </w:rPr>
        <w:t xml:space="preserve"> Solution</w:t>
      </w:r>
      <w:r w:rsidR="00C1110F" w:rsidRPr="008444D9">
        <w:rPr>
          <w:rFonts w:ascii="Verdana" w:hAnsi="Verdana" w:cs="Arial"/>
          <w:sz w:val="20"/>
          <w:szCs w:val="20"/>
        </w:rPr>
        <w:t>s</w:t>
      </w:r>
      <w:r w:rsidRPr="008444D9">
        <w:rPr>
          <w:rFonts w:ascii="Verdana" w:hAnsi="Verdana" w:cs="Arial"/>
          <w:sz w:val="20"/>
          <w:szCs w:val="20"/>
        </w:rPr>
        <w:t>; (ii</w:t>
      </w:r>
      <w:r w:rsidR="00423854" w:rsidRPr="008444D9">
        <w:rPr>
          <w:rFonts w:ascii="Verdana" w:hAnsi="Verdana" w:cs="Arial"/>
          <w:sz w:val="20"/>
          <w:szCs w:val="20"/>
        </w:rPr>
        <w:t>i</w:t>
      </w:r>
      <w:r w:rsidRPr="008444D9">
        <w:rPr>
          <w:rFonts w:ascii="Verdana" w:hAnsi="Verdana" w:cs="Arial"/>
          <w:sz w:val="20"/>
          <w:szCs w:val="20"/>
        </w:rPr>
        <w:t>) provided the</w:t>
      </w:r>
      <w:r w:rsidR="006B17CC" w:rsidRPr="008444D9">
        <w:rPr>
          <w:rFonts w:ascii="Verdana" w:hAnsi="Verdana" w:cs="Arial"/>
          <w:sz w:val="20"/>
          <w:szCs w:val="20"/>
        </w:rPr>
        <w:t xml:space="preserve"> </w:t>
      </w:r>
      <w:r w:rsidRPr="008444D9">
        <w:rPr>
          <w:rFonts w:ascii="Verdana" w:hAnsi="Verdana" w:cs="Arial"/>
          <w:sz w:val="20"/>
          <w:szCs w:val="20"/>
        </w:rPr>
        <w:t xml:space="preserve">correct </w:t>
      </w:r>
      <w:r w:rsidR="006B17CC" w:rsidRPr="008444D9">
        <w:rPr>
          <w:rFonts w:ascii="Verdana" w:hAnsi="Verdana" w:cs="Arial"/>
          <w:sz w:val="20"/>
          <w:szCs w:val="20"/>
        </w:rPr>
        <w:t>billing information</w:t>
      </w:r>
      <w:r w:rsidR="00423854" w:rsidRPr="008444D9">
        <w:rPr>
          <w:rFonts w:ascii="Verdana" w:hAnsi="Verdana" w:cs="Arial"/>
          <w:sz w:val="20"/>
          <w:szCs w:val="20"/>
        </w:rPr>
        <w:t>; (iv</w:t>
      </w:r>
      <w:r w:rsidRPr="008444D9">
        <w:rPr>
          <w:rFonts w:ascii="Verdana" w:hAnsi="Verdana" w:cs="Arial"/>
          <w:sz w:val="20"/>
          <w:szCs w:val="20"/>
        </w:rPr>
        <w:t xml:space="preserve">) </w:t>
      </w:r>
      <w:r w:rsidR="002D1D12" w:rsidRPr="008444D9">
        <w:rPr>
          <w:rFonts w:ascii="Verdana" w:hAnsi="Verdana" w:cs="Arial"/>
          <w:sz w:val="20"/>
          <w:szCs w:val="20"/>
        </w:rPr>
        <w:t xml:space="preserve">possesses all </w:t>
      </w:r>
      <w:r w:rsidR="00726679" w:rsidRPr="008444D9">
        <w:rPr>
          <w:rFonts w:ascii="Verdana" w:hAnsi="Verdana" w:cs="Arial"/>
          <w:sz w:val="20"/>
          <w:szCs w:val="20"/>
        </w:rPr>
        <w:t xml:space="preserve">necessary consents or </w:t>
      </w:r>
      <w:r w:rsidR="002D1D12" w:rsidRPr="008444D9">
        <w:rPr>
          <w:rFonts w:ascii="Verdana" w:hAnsi="Verdana" w:cs="Arial"/>
          <w:sz w:val="20"/>
          <w:szCs w:val="20"/>
        </w:rPr>
        <w:t xml:space="preserve">rights, title and interest including applicable intellectual property rights to submit the Customer Data and any other information submitted to </w:t>
      </w:r>
      <w:r w:rsidR="00A133D0" w:rsidRPr="008444D9">
        <w:rPr>
          <w:rFonts w:ascii="Verdana" w:hAnsi="Verdana" w:cs="Arial"/>
          <w:sz w:val="20"/>
          <w:szCs w:val="20"/>
        </w:rPr>
        <w:t>CloudPro</w:t>
      </w:r>
      <w:r w:rsidR="00423854" w:rsidRPr="008444D9">
        <w:rPr>
          <w:rFonts w:ascii="Verdana" w:hAnsi="Verdana" w:cs="Arial"/>
          <w:sz w:val="20"/>
          <w:szCs w:val="20"/>
        </w:rPr>
        <w:t>; (</w:t>
      </w:r>
      <w:r w:rsidR="00BA0212" w:rsidRPr="008444D9">
        <w:rPr>
          <w:rFonts w:ascii="Verdana" w:hAnsi="Verdana" w:cs="Arial"/>
          <w:sz w:val="20"/>
          <w:szCs w:val="20"/>
        </w:rPr>
        <w:t xml:space="preserve">v) with regards to compliance with import and export controls, that it is not a party identified on any government export exclusion list, including but not limited to the U.S. Denied Persons, Entity, and Specially Designated Nationals Lists, nor will it transfer </w:t>
      </w:r>
      <w:r w:rsidR="00423854" w:rsidRPr="008444D9">
        <w:rPr>
          <w:rFonts w:ascii="Verdana" w:hAnsi="Verdana" w:cs="Arial"/>
          <w:sz w:val="20"/>
          <w:szCs w:val="20"/>
        </w:rPr>
        <w:t xml:space="preserve">or provide access to </w:t>
      </w:r>
      <w:r w:rsidR="00BA0212" w:rsidRPr="008444D9">
        <w:rPr>
          <w:rFonts w:ascii="Verdana" w:hAnsi="Verdana" w:cs="Arial"/>
          <w:sz w:val="20"/>
          <w:szCs w:val="20"/>
        </w:rPr>
        <w:t xml:space="preserve">software, technology, and other technical data via the </w:t>
      </w:r>
      <w:r w:rsidR="00A133D0" w:rsidRPr="008444D9">
        <w:rPr>
          <w:rFonts w:ascii="Verdana" w:hAnsi="Verdana" w:cs="Arial"/>
          <w:sz w:val="20"/>
          <w:szCs w:val="20"/>
        </w:rPr>
        <w:t>CloudPro</w:t>
      </w:r>
      <w:r w:rsidR="00FB6161" w:rsidRPr="008444D9">
        <w:rPr>
          <w:rFonts w:ascii="Verdana" w:hAnsi="Verdana" w:cs="Arial"/>
          <w:sz w:val="20"/>
          <w:szCs w:val="20"/>
        </w:rPr>
        <w:t xml:space="preserve"> Solution</w:t>
      </w:r>
      <w:r w:rsidR="00C1110F" w:rsidRPr="008444D9">
        <w:rPr>
          <w:rFonts w:ascii="Verdana" w:hAnsi="Verdana" w:cs="Arial"/>
          <w:sz w:val="20"/>
          <w:szCs w:val="20"/>
        </w:rPr>
        <w:t>s</w:t>
      </w:r>
      <w:r w:rsidR="00BA0212" w:rsidRPr="008444D9">
        <w:rPr>
          <w:rFonts w:ascii="Verdana" w:hAnsi="Verdana" w:cs="Arial"/>
          <w:sz w:val="20"/>
          <w:szCs w:val="20"/>
        </w:rPr>
        <w:t xml:space="preserve"> to parties identified on such lists</w:t>
      </w:r>
      <w:r w:rsidR="00991F58" w:rsidRPr="008444D9">
        <w:rPr>
          <w:rFonts w:ascii="Verdana" w:hAnsi="Verdana" w:cs="Arial"/>
          <w:sz w:val="20"/>
          <w:szCs w:val="20"/>
        </w:rPr>
        <w:t xml:space="preserve">; and (vi) has procured all necessary consents from individuals to upload personal information onto the </w:t>
      </w:r>
      <w:r w:rsidR="00A133D0" w:rsidRPr="008444D9">
        <w:rPr>
          <w:rFonts w:ascii="Verdana" w:hAnsi="Verdana" w:cs="Arial"/>
          <w:sz w:val="20"/>
          <w:szCs w:val="20"/>
        </w:rPr>
        <w:t>CloudPro</w:t>
      </w:r>
      <w:r w:rsidR="00991F58" w:rsidRPr="008444D9">
        <w:rPr>
          <w:rFonts w:ascii="Verdana" w:hAnsi="Verdana" w:cs="Arial"/>
          <w:sz w:val="20"/>
          <w:szCs w:val="20"/>
        </w:rPr>
        <w:t xml:space="preserve"> Solutions for processing in the United States</w:t>
      </w:r>
      <w:r w:rsidR="00BA0212" w:rsidRPr="008444D9">
        <w:rPr>
          <w:rFonts w:ascii="Verdana" w:hAnsi="Verdana" w:cs="Arial"/>
          <w:sz w:val="20"/>
          <w:szCs w:val="20"/>
        </w:rPr>
        <w:t xml:space="preserve">.  </w:t>
      </w:r>
    </w:p>
    <w:p w14:paraId="27EFCF0A" w14:textId="0009C6ED" w:rsidR="00F9772B" w:rsidRPr="008444D9" w:rsidRDefault="00A133D0" w:rsidP="00B00C5E">
      <w:pPr>
        <w:pStyle w:val="ListParagraph"/>
        <w:numPr>
          <w:ilvl w:val="1"/>
          <w:numId w:val="33"/>
        </w:numPr>
        <w:spacing w:after="120"/>
        <w:ind w:left="360"/>
        <w:contextualSpacing w:val="0"/>
        <w:jc w:val="both"/>
        <w:rPr>
          <w:rFonts w:ascii="Verdana" w:hAnsi="Verdana" w:cs="Arial"/>
          <w:sz w:val="20"/>
          <w:szCs w:val="20"/>
        </w:rPr>
      </w:pPr>
      <w:bookmarkStart w:id="7" w:name="_Ref479258061"/>
      <w:r w:rsidRPr="008444D9">
        <w:rPr>
          <w:rFonts w:ascii="Verdana" w:hAnsi="Verdana" w:cs="Arial"/>
          <w:b/>
          <w:sz w:val="20"/>
          <w:szCs w:val="20"/>
        </w:rPr>
        <w:t>CloudPro</w:t>
      </w:r>
      <w:r w:rsidR="00F9772B" w:rsidRPr="008444D9">
        <w:rPr>
          <w:rFonts w:ascii="Verdana" w:hAnsi="Verdana" w:cs="Arial"/>
          <w:b/>
          <w:sz w:val="20"/>
          <w:szCs w:val="20"/>
        </w:rPr>
        <w:t xml:space="preserve"> </w:t>
      </w:r>
      <w:r w:rsidR="006B17CC" w:rsidRPr="008444D9">
        <w:rPr>
          <w:rFonts w:ascii="Verdana" w:hAnsi="Verdana" w:cs="Arial"/>
          <w:b/>
          <w:sz w:val="20"/>
          <w:szCs w:val="20"/>
        </w:rPr>
        <w:t>Warranties.</w:t>
      </w:r>
      <w:r w:rsidR="006B17CC" w:rsidRPr="008444D9">
        <w:rPr>
          <w:rFonts w:ascii="Verdana" w:hAnsi="Verdana" w:cs="Arial"/>
          <w:sz w:val="20"/>
          <w:szCs w:val="20"/>
        </w:rPr>
        <w:t xml:space="preserve"> </w:t>
      </w:r>
      <w:r w:rsidR="00AA3750" w:rsidRPr="008444D9">
        <w:rPr>
          <w:rFonts w:ascii="Verdana" w:hAnsi="Verdana" w:cs="Arial"/>
          <w:sz w:val="20"/>
          <w:szCs w:val="20"/>
        </w:rPr>
        <w:t xml:space="preserve"> </w:t>
      </w:r>
      <w:r w:rsidRPr="008444D9">
        <w:rPr>
          <w:rFonts w:ascii="Verdana" w:hAnsi="Verdana" w:cs="Arial"/>
          <w:sz w:val="20"/>
          <w:szCs w:val="20"/>
        </w:rPr>
        <w:t>CloudPro</w:t>
      </w:r>
      <w:r w:rsidR="006B17CC" w:rsidRPr="008444D9">
        <w:rPr>
          <w:rFonts w:ascii="Verdana" w:hAnsi="Verdana" w:cs="Arial"/>
          <w:sz w:val="20"/>
          <w:szCs w:val="20"/>
        </w:rPr>
        <w:t xml:space="preserve"> warrants to Customer that (</w:t>
      </w:r>
      <w:r w:rsidR="00055589" w:rsidRPr="008444D9">
        <w:rPr>
          <w:rFonts w:ascii="Verdana" w:hAnsi="Verdana" w:cs="Arial"/>
          <w:sz w:val="20"/>
          <w:szCs w:val="20"/>
        </w:rPr>
        <w:t>i</w:t>
      </w:r>
      <w:r w:rsidR="006B17CC" w:rsidRPr="008444D9">
        <w:rPr>
          <w:rFonts w:ascii="Verdana" w:hAnsi="Verdana" w:cs="Arial"/>
          <w:sz w:val="20"/>
          <w:szCs w:val="20"/>
        </w:rPr>
        <w:t xml:space="preserve">) the material functions of the In-House Software licensed under an Order shall perform substantially as described in the Documentation for such In-House Software on the </w:t>
      </w:r>
      <w:r w:rsidR="00547B31" w:rsidRPr="008444D9">
        <w:rPr>
          <w:rFonts w:ascii="Verdana" w:hAnsi="Verdana" w:cs="Arial"/>
          <w:sz w:val="20"/>
          <w:szCs w:val="20"/>
        </w:rPr>
        <w:t>delivery date</w:t>
      </w:r>
      <w:r w:rsidR="006B17CC" w:rsidRPr="008444D9">
        <w:rPr>
          <w:rFonts w:ascii="Verdana" w:hAnsi="Verdana" w:cs="Arial"/>
          <w:sz w:val="20"/>
          <w:szCs w:val="20"/>
        </w:rPr>
        <w:t xml:space="preserve"> and for ninety (90) calendar days thereafter; (</w:t>
      </w:r>
      <w:r w:rsidR="00055589" w:rsidRPr="008444D9">
        <w:rPr>
          <w:rFonts w:ascii="Verdana" w:hAnsi="Verdana" w:cs="Arial"/>
          <w:sz w:val="20"/>
          <w:szCs w:val="20"/>
        </w:rPr>
        <w:t>ii</w:t>
      </w:r>
      <w:r w:rsidR="006B17CC" w:rsidRPr="008444D9">
        <w:rPr>
          <w:rFonts w:ascii="Verdana" w:hAnsi="Verdana" w:cs="Arial"/>
          <w:sz w:val="20"/>
          <w:szCs w:val="20"/>
        </w:rPr>
        <w:t>) the Online Services shall operate as described in the applicable Documentation for such Online Services; and (</w:t>
      </w:r>
      <w:r w:rsidR="00055589" w:rsidRPr="008444D9">
        <w:rPr>
          <w:rFonts w:ascii="Verdana" w:hAnsi="Verdana" w:cs="Arial"/>
          <w:sz w:val="20"/>
          <w:szCs w:val="20"/>
        </w:rPr>
        <w:t>iii</w:t>
      </w:r>
      <w:r w:rsidR="006B17CC" w:rsidRPr="008444D9">
        <w:rPr>
          <w:rFonts w:ascii="Verdana" w:hAnsi="Verdana" w:cs="Arial"/>
          <w:sz w:val="20"/>
          <w:szCs w:val="20"/>
        </w:rPr>
        <w:t>) the Professional Services shall be performed in a workmanlike manner.</w:t>
      </w:r>
      <w:bookmarkEnd w:id="7"/>
      <w:r w:rsidR="006B17CC" w:rsidRPr="008444D9">
        <w:rPr>
          <w:rFonts w:ascii="Verdana" w:hAnsi="Verdana" w:cs="Arial"/>
          <w:sz w:val="20"/>
          <w:szCs w:val="20"/>
        </w:rPr>
        <w:t xml:space="preserve"> </w:t>
      </w:r>
    </w:p>
    <w:p w14:paraId="3A71E8F9" w14:textId="17A1E4AF" w:rsidR="00125FA0" w:rsidRPr="008444D9" w:rsidRDefault="00125FA0" w:rsidP="00B00C5E">
      <w:pPr>
        <w:pStyle w:val="ListParagraph"/>
        <w:numPr>
          <w:ilvl w:val="1"/>
          <w:numId w:val="33"/>
        </w:numPr>
        <w:spacing w:after="120"/>
        <w:ind w:left="360"/>
        <w:contextualSpacing w:val="0"/>
        <w:jc w:val="both"/>
        <w:rPr>
          <w:rFonts w:ascii="Verdana" w:hAnsi="Verdana" w:cs="Arial"/>
          <w:sz w:val="20"/>
          <w:szCs w:val="20"/>
        </w:rPr>
      </w:pPr>
      <w:r w:rsidRPr="008444D9">
        <w:rPr>
          <w:rFonts w:ascii="Verdana" w:hAnsi="Verdana" w:cs="Arial"/>
          <w:b/>
          <w:sz w:val="20"/>
          <w:szCs w:val="20"/>
        </w:rPr>
        <w:t>Remedy.</w:t>
      </w:r>
      <w:r w:rsidRPr="008444D9">
        <w:rPr>
          <w:rFonts w:ascii="Verdana" w:hAnsi="Verdana" w:cs="Arial"/>
          <w:sz w:val="20"/>
          <w:szCs w:val="20"/>
        </w:rPr>
        <w:t xml:space="preserve">  </w:t>
      </w:r>
      <w:r w:rsidR="006B17CC" w:rsidRPr="008444D9">
        <w:rPr>
          <w:rFonts w:ascii="Verdana" w:hAnsi="Verdana" w:cs="Arial"/>
          <w:sz w:val="20"/>
          <w:szCs w:val="20"/>
        </w:rPr>
        <w:t xml:space="preserve">Customer’s sole remedy and </w:t>
      </w:r>
      <w:r w:rsidR="00A133D0" w:rsidRPr="008444D9">
        <w:rPr>
          <w:rFonts w:ascii="Verdana" w:hAnsi="Verdana" w:cs="Arial"/>
          <w:sz w:val="20"/>
          <w:szCs w:val="20"/>
        </w:rPr>
        <w:t>CloudPro</w:t>
      </w:r>
      <w:r w:rsidR="006B17CC" w:rsidRPr="008444D9">
        <w:rPr>
          <w:rFonts w:ascii="Verdana" w:hAnsi="Verdana" w:cs="Arial"/>
          <w:sz w:val="20"/>
          <w:szCs w:val="20"/>
        </w:rPr>
        <w:t xml:space="preserve">’s </w:t>
      </w:r>
      <w:r w:rsidRPr="008444D9">
        <w:rPr>
          <w:rFonts w:ascii="Verdana" w:hAnsi="Verdana" w:cs="Arial"/>
          <w:sz w:val="20"/>
          <w:szCs w:val="20"/>
        </w:rPr>
        <w:t xml:space="preserve">sole </w:t>
      </w:r>
      <w:r w:rsidR="006B17CC" w:rsidRPr="008444D9">
        <w:rPr>
          <w:rFonts w:ascii="Verdana" w:hAnsi="Verdana" w:cs="Arial"/>
          <w:sz w:val="20"/>
          <w:szCs w:val="20"/>
        </w:rPr>
        <w:t xml:space="preserve">liability for breach of a warranty shall be, with respect to the </w:t>
      </w:r>
      <w:r w:rsidR="00A133D0" w:rsidRPr="008444D9">
        <w:rPr>
          <w:rFonts w:ascii="Verdana" w:hAnsi="Verdana" w:cs="Arial"/>
          <w:sz w:val="20"/>
          <w:szCs w:val="20"/>
        </w:rPr>
        <w:t>CloudPro</w:t>
      </w:r>
      <w:r w:rsidR="00FB6161" w:rsidRPr="008444D9">
        <w:rPr>
          <w:rFonts w:ascii="Verdana" w:hAnsi="Verdana" w:cs="Arial"/>
          <w:sz w:val="20"/>
          <w:szCs w:val="20"/>
        </w:rPr>
        <w:t xml:space="preserve"> Solution</w:t>
      </w:r>
      <w:r w:rsidR="00C1110F" w:rsidRPr="008444D9">
        <w:rPr>
          <w:rFonts w:ascii="Verdana" w:hAnsi="Verdana" w:cs="Arial"/>
          <w:sz w:val="20"/>
          <w:szCs w:val="20"/>
        </w:rPr>
        <w:t>s</w:t>
      </w:r>
      <w:r w:rsidR="006B17CC" w:rsidRPr="008444D9">
        <w:rPr>
          <w:rFonts w:ascii="Verdana" w:hAnsi="Verdana" w:cs="Arial"/>
          <w:sz w:val="20"/>
          <w:szCs w:val="20"/>
        </w:rPr>
        <w:t xml:space="preserve">, to repair or replace the </w:t>
      </w:r>
      <w:r w:rsidR="00A133D0" w:rsidRPr="008444D9">
        <w:rPr>
          <w:rFonts w:ascii="Verdana" w:hAnsi="Verdana" w:cs="Arial"/>
          <w:sz w:val="20"/>
          <w:szCs w:val="20"/>
        </w:rPr>
        <w:t>CloudPro</w:t>
      </w:r>
      <w:r w:rsidR="00FB6161" w:rsidRPr="008444D9">
        <w:rPr>
          <w:rFonts w:ascii="Verdana" w:hAnsi="Verdana" w:cs="Arial"/>
          <w:sz w:val="20"/>
          <w:szCs w:val="20"/>
        </w:rPr>
        <w:t xml:space="preserve"> Solution</w:t>
      </w:r>
      <w:r w:rsidR="00C1110F" w:rsidRPr="008444D9">
        <w:rPr>
          <w:rFonts w:ascii="Verdana" w:hAnsi="Verdana" w:cs="Arial"/>
          <w:sz w:val="20"/>
          <w:szCs w:val="20"/>
        </w:rPr>
        <w:t>s</w:t>
      </w:r>
      <w:r w:rsidR="006B17CC" w:rsidRPr="008444D9">
        <w:rPr>
          <w:rFonts w:ascii="Verdana" w:hAnsi="Verdana" w:cs="Arial"/>
          <w:sz w:val="20"/>
          <w:szCs w:val="20"/>
        </w:rPr>
        <w:t xml:space="preserve"> to bring it into compliance with its applicable warranty, and, with respect to the </w:t>
      </w:r>
      <w:r w:rsidR="00AD73CC" w:rsidRPr="008444D9">
        <w:rPr>
          <w:rFonts w:ascii="Verdana" w:hAnsi="Verdana" w:cs="Arial"/>
          <w:sz w:val="20"/>
          <w:szCs w:val="20"/>
        </w:rPr>
        <w:t xml:space="preserve">Professional </w:t>
      </w:r>
      <w:r w:rsidR="006B17CC" w:rsidRPr="008444D9">
        <w:rPr>
          <w:rFonts w:ascii="Verdana" w:hAnsi="Verdana" w:cs="Arial"/>
          <w:sz w:val="20"/>
          <w:szCs w:val="20"/>
        </w:rPr>
        <w:t xml:space="preserve">Services, to re-perform </w:t>
      </w:r>
      <w:r w:rsidR="00423854" w:rsidRPr="008444D9">
        <w:rPr>
          <w:rFonts w:ascii="Verdana" w:hAnsi="Verdana" w:cs="Arial"/>
          <w:sz w:val="20"/>
          <w:szCs w:val="20"/>
        </w:rPr>
        <w:t>any</w:t>
      </w:r>
      <w:r w:rsidR="006B17CC" w:rsidRPr="008444D9">
        <w:rPr>
          <w:rFonts w:ascii="Verdana" w:hAnsi="Verdana" w:cs="Arial"/>
          <w:sz w:val="20"/>
          <w:szCs w:val="20"/>
        </w:rPr>
        <w:t xml:space="preserve"> </w:t>
      </w:r>
      <w:r w:rsidR="00AD73CC" w:rsidRPr="008444D9">
        <w:rPr>
          <w:rFonts w:ascii="Verdana" w:hAnsi="Verdana" w:cs="Arial"/>
          <w:sz w:val="20"/>
          <w:szCs w:val="20"/>
        </w:rPr>
        <w:t xml:space="preserve">Professional </w:t>
      </w:r>
      <w:r w:rsidR="006B17CC" w:rsidRPr="008444D9">
        <w:rPr>
          <w:rFonts w:ascii="Verdana" w:hAnsi="Verdana" w:cs="Arial"/>
          <w:sz w:val="20"/>
          <w:szCs w:val="20"/>
        </w:rPr>
        <w:t xml:space="preserve">Service to bring </w:t>
      </w:r>
      <w:r w:rsidR="00423854" w:rsidRPr="008444D9">
        <w:rPr>
          <w:rFonts w:ascii="Verdana" w:hAnsi="Verdana" w:cs="Arial"/>
          <w:sz w:val="20"/>
          <w:szCs w:val="20"/>
        </w:rPr>
        <w:t>it</w:t>
      </w:r>
      <w:r w:rsidR="006B17CC" w:rsidRPr="008444D9">
        <w:rPr>
          <w:rFonts w:ascii="Verdana" w:hAnsi="Verdana" w:cs="Arial"/>
          <w:sz w:val="20"/>
          <w:szCs w:val="20"/>
        </w:rPr>
        <w:t xml:space="preserve"> into compliance with the applicable warranty.</w:t>
      </w:r>
      <w:r w:rsidR="006A2FFD" w:rsidRPr="008444D9">
        <w:rPr>
          <w:rFonts w:ascii="Verdana" w:hAnsi="Verdana" w:cs="Arial"/>
          <w:sz w:val="20"/>
          <w:szCs w:val="20"/>
        </w:rPr>
        <w:t xml:space="preserve">  </w:t>
      </w:r>
    </w:p>
    <w:p w14:paraId="7B97DACA" w14:textId="180919CC" w:rsidR="00FA73BD" w:rsidRPr="008444D9" w:rsidRDefault="00125FA0" w:rsidP="00B00C5E">
      <w:pPr>
        <w:pStyle w:val="ListParagraph"/>
        <w:numPr>
          <w:ilvl w:val="1"/>
          <w:numId w:val="33"/>
        </w:numPr>
        <w:spacing w:after="120"/>
        <w:ind w:left="360"/>
        <w:contextualSpacing w:val="0"/>
        <w:jc w:val="both"/>
        <w:rPr>
          <w:rFonts w:ascii="Verdana" w:hAnsi="Verdana" w:cs="Arial"/>
          <w:sz w:val="20"/>
          <w:szCs w:val="20"/>
        </w:rPr>
      </w:pPr>
      <w:bookmarkStart w:id="8" w:name="_Ref479673873"/>
      <w:r w:rsidRPr="008444D9">
        <w:rPr>
          <w:rFonts w:ascii="Verdana" w:hAnsi="Verdana" w:cs="Arial"/>
          <w:b/>
          <w:sz w:val="20"/>
          <w:szCs w:val="20"/>
        </w:rPr>
        <w:t>Warranty Limitations.</w:t>
      </w:r>
      <w:r w:rsidRPr="008444D9">
        <w:rPr>
          <w:rFonts w:ascii="Verdana" w:hAnsi="Verdana" w:cs="Arial"/>
          <w:sz w:val="20"/>
          <w:szCs w:val="20"/>
        </w:rPr>
        <w:t xml:space="preserve"> </w:t>
      </w:r>
      <w:r w:rsidR="00AA3750" w:rsidRPr="008444D9">
        <w:rPr>
          <w:rFonts w:ascii="Verdana" w:hAnsi="Verdana" w:cs="Arial"/>
          <w:sz w:val="20"/>
          <w:szCs w:val="20"/>
        </w:rPr>
        <w:t xml:space="preserve"> </w:t>
      </w:r>
      <w:r w:rsidR="004969D4" w:rsidRPr="008444D9">
        <w:rPr>
          <w:rFonts w:ascii="Verdana" w:hAnsi="Verdana" w:cs="Arial"/>
          <w:sz w:val="20"/>
          <w:szCs w:val="20"/>
        </w:rPr>
        <w:t xml:space="preserve">The warranties provided by </w:t>
      </w:r>
      <w:r w:rsidR="00A133D0" w:rsidRPr="008444D9">
        <w:rPr>
          <w:rFonts w:ascii="Verdana" w:hAnsi="Verdana" w:cs="Arial"/>
          <w:sz w:val="20"/>
          <w:szCs w:val="20"/>
        </w:rPr>
        <w:t>CloudPro</w:t>
      </w:r>
      <w:r w:rsidR="006A2FFD" w:rsidRPr="008444D9">
        <w:rPr>
          <w:rFonts w:ascii="Verdana" w:hAnsi="Verdana" w:cs="Arial"/>
          <w:sz w:val="20"/>
          <w:szCs w:val="20"/>
        </w:rPr>
        <w:t xml:space="preserve"> under this Section </w:t>
      </w:r>
      <w:r w:rsidR="005F04CA" w:rsidRPr="008444D9">
        <w:rPr>
          <w:rFonts w:ascii="Verdana" w:hAnsi="Verdana" w:cs="Arial"/>
          <w:sz w:val="20"/>
          <w:szCs w:val="20"/>
        </w:rPr>
        <w:t>11</w:t>
      </w:r>
      <w:r w:rsidR="006A2FFD" w:rsidRPr="008444D9">
        <w:rPr>
          <w:rFonts w:ascii="Verdana" w:hAnsi="Verdana" w:cs="Arial"/>
          <w:sz w:val="20"/>
          <w:szCs w:val="20"/>
        </w:rPr>
        <w:t xml:space="preserve"> </w:t>
      </w:r>
      <w:r w:rsidR="004969D4" w:rsidRPr="008444D9">
        <w:rPr>
          <w:rFonts w:ascii="Verdana" w:hAnsi="Verdana" w:cs="Arial"/>
          <w:sz w:val="20"/>
          <w:szCs w:val="20"/>
        </w:rPr>
        <w:t xml:space="preserve">are limited </w:t>
      </w:r>
      <w:r w:rsidR="006A2FFD" w:rsidRPr="008444D9">
        <w:rPr>
          <w:rFonts w:ascii="Verdana" w:hAnsi="Verdana" w:cs="Arial"/>
          <w:sz w:val="20"/>
          <w:szCs w:val="20"/>
        </w:rPr>
        <w:t xml:space="preserve">with respect to any </w:t>
      </w:r>
      <w:r w:rsidR="003920DD" w:rsidRPr="008444D9">
        <w:rPr>
          <w:rFonts w:ascii="Verdana" w:hAnsi="Verdana" w:cs="Arial"/>
          <w:sz w:val="20"/>
          <w:szCs w:val="20"/>
        </w:rPr>
        <w:t>C</w:t>
      </w:r>
      <w:r w:rsidR="008C624A" w:rsidRPr="008444D9">
        <w:rPr>
          <w:rFonts w:ascii="Verdana" w:hAnsi="Verdana" w:cs="Arial"/>
          <w:sz w:val="20"/>
          <w:szCs w:val="20"/>
        </w:rPr>
        <w:t>laim</w:t>
      </w:r>
      <w:r w:rsidR="00AA3591" w:rsidRPr="008444D9">
        <w:rPr>
          <w:rFonts w:ascii="Verdana" w:hAnsi="Verdana" w:cs="Arial"/>
          <w:sz w:val="20"/>
          <w:szCs w:val="20"/>
        </w:rPr>
        <w:t>s</w:t>
      </w:r>
      <w:r w:rsidR="008C624A" w:rsidRPr="008444D9">
        <w:rPr>
          <w:rFonts w:ascii="Verdana" w:hAnsi="Verdana" w:cs="Arial"/>
          <w:sz w:val="20"/>
          <w:szCs w:val="20"/>
        </w:rPr>
        <w:t xml:space="preserve"> for breach of warranty due to</w:t>
      </w:r>
      <w:r w:rsidR="006A2FFD" w:rsidRPr="008444D9">
        <w:rPr>
          <w:rFonts w:ascii="Verdana" w:hAnsi="Verdana" w:cs="Arial"/>
          <w:sz w:val="20"/>
          <w:szCs w:val="20"/>
        </w:rPr>
        <w:t xml:space="preserve"> any of the following:  (i) </w:t>
      </w:r>
      <w:r w:rsidRPr="008444D9">
        <w:rPr>
          <w:rFonts w:ascii="Verdana" w:hAnsi="Verdana" w:cs="Arial"/>
          <w:sz w:val="20"/>
          <w:szCs w:val="20"/>
        </w:rPr>
        <w:t>ca</w:t>
      </w:r>
      <w:r w:rsidR="00FB6161" w:rsidRPr="008444D9">
        <w:rPr>
          <w:rFonts w:ascii="Verdana" w:hAnsi="Verdana" w:cs="Arial"/>
          <w:sz w:val="20"/>
          <w:szCs w:val="20"/>
        </w:rPr>
        <w:t xml:space="preserve">uses external to the </w:t>
      </w:r>
      <w:r w:rsidR="00A133D0" w:rsidRPr="008444D9">
        <w:rPr>
          <w:rFonts w:ascii="Verdana" w:hAnsi="Verdana" w:cs="Arial"/>
          <w:sz w:val="20"/>
          <w:szCs w:val="20"/>
        </w:rPr>
        <w:t>CloudPro</w:t>
      </w:r>
      <w:r w:rsidR="00FB6161" w:rsidRPr="008444D9">
        <w:rPr>
          <w:rFonts w:ascii="Verdana" w:hAnsi="Verdana" w:cs="Arial"/>
          <w:sz w:val="20"/>
          <w:szCs w:val="20"/>
        </w:rPr>
        <w:t xml:space="preserve"> Solution</w:t>
      </w:r>
      <w:r w:rsidR="00C1110F" w:rsidRPr="008444D9">
        <w:rPr>
          <w:rFonts w:ascii="Verdana" w:hAnsi="Verdana" w:cs="Arial"/>
          <w:sz w:val="20"/>
          <w:szCs w:val="20"/>
        </w:rPr>
        <w:t>s</w:t>
      </w:r>
      <w:r w:rsidRPr="008444D9">
        <w:rPr>
          <w:rFonts w:ascii="Verdana" w:hAnsi="Verdana" w:cs="Arial"/>
          <w:sz w:val="20"/>
          <w:szCs w:val="20"/>
        </w:rPr>
        <w:t xml:space="preserve"> including third party telecommunications or data lines</w:t>
      </w:r>
      <w:r w:rsidR="000F6F3B" w:rsidRPr="008444D9">
        <w:rPr>
          <w:rFonts w:ascii="Verdana" w:hAnsi="Verdana" w:cs="Arial"/>
          <w:sz w:val="20"/>
          <w:szCs w:val="20"/>
        </w:rPr>
        <w:t>, or</w:t>
      </w:r>
      <w:r w:rsidRPr="008444D9">
        <w:rPr>
          <w:rFonts w:ascii="Verdana" w:hAnsi="Verdana" w:cs="Arial"/>
          <w:sz w:val="20"/>
          <w:szCs w:val="20"/>
        </w:rPr>
        <w:t xml:space="preserve"> Customer’s systems</w:t>
      </w:r>
      <w:r w:rsidR="000F6F3B" w:rsidRPr="008444D9">
        <w:rPr>
          <w:rFonts w:ascii="Verdana" w:hAnsi="Verdana" w:cs="Arial"/>
          <w:sz w:val="20"/>
          <w:szCs w:val="20"/>
        </w:rPr>
        <w:t>, software, hardware or networks;</w:t>
      </w:r>
      <w:r w:rsidR="006A2FFD" w:rsidRPr="008444D9">
        <w:rPr>
          <w:rFonts w:ascii="Verdana" w:hAnsi="Verdana" w:cs="Arial"/>
          <w:sz w:val="20"/>
          <w:szCs w:val="20"/>
        </w:rPr>
        <w:t xml:space="preserve"> (ii) Customer’s actions or inaction (other than proper use of the </w:t>
      </w:r>
      <w:r w:rsidR="00A133D0" w:rsidRPr="008444D9">
        <w:rPr>
          <w:rFonts w:ascii="Verdana" w:hAnsi="Verdana" w:cs="Arial"/>
          <w:sz w:val="20"/>
          <w:szCs w:val="20"/>
        </w:rPr>
        <w:t>CloudPro</w:t>
      </w:r>
      <w:r w:rsidR="003920DD" w:rsidRPr="008444D9">
        <w:rPr>
          <w:rFonts w:ascii="Verdana" w:hAnsi="Verdana" w:cs="Arial"/>
          <w:sz w:val="20"/>
          <w:szCs w:val="20"/>
        </w:rPr>
        <w:t xml:space="preserve"> Solution</w:t>
      </w:r>
      <w:r w:rsidR="00C1110F" w:rsidRPr="008444D9">
        <w:rPr>
          <w:rFonts w:ascii="Verdana" w:hAnsi="Verdana" w:cs="Arial"/>
          <w:sz w:val="20"/>
          <w:szCs w:val="20"/>
        </w:rPr>
        <w:t>s</w:t>
      </w:r>
      <w:r w:rsidR="006A2FFD" w:rsidRPr="008444D9">
        <w:rPr>
          <w:rFonts w:ascii="Verdana" w:hAnsi="Verdana" w:cs="Arial"/>
          <w:sz w:val="20"/>
          <w:szCs w:val="20"/>
        </w:rPr>
        <w:t xml:space="preserve">) such as failing to follow the usage instructions or Documentation or adhering to the minimum recommended technical requirements; (iii) changes Customer or any third party makes to any </w:t>
      </w:r>
      <w:r w:rsidR="00A133D0" w:rsidRPr="008444D9">
        <w:rPr>
          <w:rFonts w:ascii="Verdana" w:hAnsi="Verdana" w:cs="Arial"/>
          <w:sz w:val="20"/>
          <w:szCs w:val="20"/>
        </w:rPr>
        <w:t>CloudPro</w:t>
      </w:r>
      <w:r w:rsidR="003920DD" w:rsidRPr="008444D9">
        <w:rPr>
          <w:rFonts w:ascii="Verdana" w:hAnsi="Verdana" w:cs="Arial"/>
          <w:sz w:val="20"/>
          <w:szCs w:val="20"/>
        </w:rPr>
        <w:t xml:space="preserve"> Solution</w:t>
      </w:r>
      <w:r w:rsidR="00C1110F" w:rsidRPr="008444D9">
        <w:rPr>
          <w:rFonts w:ascii="Verdana" w:hAnsi="Verdana" w:cs="Arial"/>
          <w:sz w:val="20"/>
          <w:szCs w:val="20"/>
        </w:rPr>
        <w:t>s</w:t>
      </w:r>
      <w:r w:rsidR="000F6F3B" w:rsidRPr="008444D9">
        <w:rPr>
          <w:rFonts w:ascii="Verdana" w:hAnsi="Verdana" w:cs="Arial"/>
          <w:sz w:val="20"/>
          <w:szCs w:val="20"/>
        </w:rPr>
        <w:t xml:space="preserve"> which are not authorized by </w:t>
      </w:r>
      <w:r w:rsidR="00A133D0" w:rsidRPr="008444D9">
        <w:rPr>
          <w:rFonts w:ascii="Verdana" w:hAnsi="Verdana" w:cs="Arial"/>
          <w:sz w:val="20"/>
          <w:szCs w:val="20"/>
        </w:rPr>
        <w:t>CloudPro</w:t>
      </w:r>
      <w:r w:rsidR="000F6F3B" w:rsidRPr="008444D9">
        <w:rPr>
          <w:rFonts w:ascii="Verdana" w:hAnsi="Verdana" w:cs="Arial"/>
          <w:sz w:val="20"/>
          <w:szCs w:val="20"/>
        </w:rPr>
        <w:t xml:space="preserve"> in advance and in writing</w:t>
      </w:r>
      <w:r w:rsidR="006A2FFD" w:rsidRPr="008444D9">
        <w:rPr>
          <w:rFonts w:ascii="Verdana" w:hAnsi="Verdana" w:cs="Arial"/>
          <w:sz w:val="20"/>
          <w:szCs w:val="20"/>
        </w:rPr>
        <w:t xml:space="preserve">; (iv) Customer’s failure to install updates </w:t>
      </w:r>
      <w:r w:rsidR="00A133D0" w:rsidRPr="008444D9">
        <w:rPr>
          <w:rFonts w:ascii="Verdana" w:hAnsi="Verdana" w:cs="Arial"/>
          <w:sz w:val="20"/>
          <w:szCs w:val="20"/>
        </w:rPr>
        <w:t>CloudPro</w:t>
      </w:r>
      <w:r w:rsidR="006A2FFD" w:rsidRPr="008444D9">
        <w:rPr>
          <w:rFonts w:ascii="Verdana" w:hAnsi="Verdana" w:cs="Arial"/>
          <w:sz w:val="20"/>
          <w:szCs w:val="20"/>
        </w:rPr>
        <w:t xml:space="preserve"> has provided to Customer; (v) </w:t>
      </w:r>
      <w:r w:rsidR="00A133D0" w:rsidRPr="008444D9">
        <w:rPr>
          <w:rFonts w:ascii="Verdana" w:hAnsi="Verdana" w:cs="Arial"/>
          <w:sz w:val="20"/>
          <w:szCs w:val="20"/>
        </w:rPr>
        <w:t>CloudPro</w:t>
      </w:r>
      <w:r w:rsidR="006A2FFD" w:rsidRPr="008444D9">
        <w:rPr>
          <w:rFonts w:ascii="Verdana" w:hAnsi="Verdana" w:cs="Arial"/>
          <w:sz w:val="20"/>
          <w:szCs w:val="20"/>
        </w:rPr>
        <w:t>’s compliance with designs, instructions or specifications provided by Customer</w:t>
      </w:r>
      <w:r w:rsidR="000F6F3B" w:rsidRPr="008444D9">
        <w:rPr>
          <w:rFonts w:ascii="Verdana" w:hAnsi="Verdana" w:cs="Arial"/>
          <w:sz w:val="20"/>
          <w:szCs w:val="20"/>
        </w:rPr>
        <w:t xml:space="preserve">, or </w:t>
      </w:r>
      <w:r w:rsidR="00A133D0" w:rsidRPr="008444D9">
        <w:rPr>
          <w:rFonts w:ascii="Verdana" w:hAnsi="Verdana" w:cs="Arial"/>
          <w:sz w:val="20"/>
          <w:szCs w:val="20"/>
        </w:rPr>
        <w:t>CloudPro</w:t>
      </w:r>
      <w:r w:rsidR="000F6F3B" w:rsidRPr="008444D9">
        <w:rPr>
          <w:rFonts w:ascii="Verdana" w:hAnsi="Verdana" w:cs="Arial"/>
          <w:sz w:val="20"/>
          <w:szCs w:val="20"/>
        </w:rPr>
        <w:t>’s reliance upon Customer Data</w:t>
      </w:r>
      <w:r w:rsidR="006A2FFD" w:rsidRPr="008444D9">
        <w:rPr>
          <w:rFonts w:ascii="Verdana" w:hAnsi="Verdana" w:cs="Arial"/>
          <w:sz w:val="20"/>
          <w:szCs w:val="20"/>
        </w:rPr>
        <w:t xml:space="preserve">; (vi) the combination, operation or use of the </w:t>
      </w:r>
      <w:r w:rsidR="00A133D0" w:rsidRPr="008444D9">
        <w:rPr>
          <w:rFonts w:ascii="Verdana" w:hAnsi="Verdana" w:cs="Arial"/>
          <w:sz w:val="20"/>
          <w:szCs w:val="20"/>
        </w:rPr>
        <w:t>CloudPro</w:t>
      </w:r>
      <w:r w:rsidR="00FB6161" w:rsidRPr="008444D9">
        <w:rPr>
          <w:rFonts w:ascii="Verdana" w:hAnsi="Verdana" w:cs="Arial"/>
          <w:sz w:val="20"/>
          <w:szCs w:val="20"/>
        </w:rPr>
        <w:t xml:space="preserve"> Solution</w:t>
      </w:r>
      <w:r w:rsidR="00C1110F" w:rsidRPr="008444D9">
        <w:rPr>
          <w:rFonts w:ascii="Verdana" w:hAnsi="Verdana" w:cs="Arial"/>
          <w:sz w:val="20"/>
          <w:szCs w:val="20"/>
        </w:rPr>
        <w:t>s</w:t>
      </w:r>
      <w:r w:rsidR="006A2FFD" w:rsidRPr="008444D9">
        <w:rPr>
          <w:rFonts w:ascii="Verdana" w:hAnsi="Verdana" w:cs="Arial"/>
          <w:sz w:val="20"/>
          <w:szCs w:val="20"/>
        </w:rPr>
        <w:t xml:space="preserve"> with other hardware or software where the </w:t>
      </w:r>
      <w:r w:rsidR="00A133D0" w:rsidRPr="008444D9">
        <w:rPr>
          <w:rFonts w:ascii="Verdana" w:hAnsi="Verdana" w:cs="Arial"/>
          <w:sz w:val="20"/>
          <w:szCs w:val="20"/>
        </w:rPr>
        <w:t>CloudPro</w:t>
      </w:r>
      <w:r w:rsidR="00FB6161" w:rsidRPr="008444D9">
        <w:rPr>
          <w:rFonts w:ascii="Verdana" w:hAnsi="Verdana" w:cs="Arial"/>
          <w:sz w:val="20"/>
          <w:szCs w:val="20"/>
        </w:rPr>
        <w:t xml:space="preserve"> Solution</w:t>
      </w:r>
      <w:r w:rsidR="00C1110F" w:rsidRPr="008444D9">
        <w:rPr>
          <w:rFonts w:ascii="Verdana" w:hAnsi="Verdana" w:cs="Arial"/>
          <w:sz w:val="20"/>
          <w:szCs w:val="20"/>
        </w:rPr>
        <w:t>s</w:t>
      </w:r>
      <w:r w:rsidR="006A2FFD" w:rsidRPr="008444D9">
        <w:rPr>
          <w:rFonts w:ascii="Verdana" w:hAnsi="Verdana" w:cs="Arial"/>
          <w:sz w:val="20"/>
          <w:szCs w:val="20"/>
        </w:rPr>
        <w:t xml:space="preserve"> would not by itself be infringing; </w:t>
      </w:r>
      <w:r w:rsidR="004969D4" w:rsidRPr="008444D9">
        <w:rPr>
          <w:rFonts w:ascii="Verdana" w:hAnsi="Verdana" w:cs="Arial"/>
          <w:sz w:val="20"/>
          <w:szCs w:val="20"/>
        </w:rPr>
        <w:t>(vii</w:t>
      </w:r>
      <w:r w:rsidR="000F6F3B" w:rsidRPr="008444D9">
        <w:rPr>
          <w:rFonts w:ascii="Verdana" w:hAnsi="Verdana" w:cs="Arial"/>
          <w:sz w:val="20"/>
          <w:szCs w:val="20"/>
        </w:rPr>
        <w:t>) any defect, infringement or non-conformity not reported by Customer</w:t>
      </w:r>
      <w:r w:rsidR="001F16CE" w:rsidRPr="008444D9">
        <w:rPr>
          <w:rFonts w:ascii="Verdana" w:hAnsi="Verdana" w:cs="Arial"/>
          <w:sz w:val="20"/>
          <w:szCs w:val="20"/>
        </w:rPr>
        <w:t xml:space="preserve"> within a timely fashion</w:t>
      </w:r>
      <w:r w:rsidR="000F6F3B" w:rsidRPr="008444D9">
        <w:rPr>
          <w:rFonts w:ascii="Verdana" w:hAnsi="Verdana" w:cs="Arial"/>
          <w:sz w:val="20"/>
          <w:szCs w:val="20"/>
        </w:rPr>
        <w:t xml:space="preserve">; or </w:t>
      </w:r>
      <w:r w:rsidR="004969D4" w:rsidRPr="008444D9">
        <w:rPr>
          <w:rFonts w:ascii="Verdana" w:hAnsi="Verdana" w:cs="Arial"/>
          <w:sz w:val="20"/>
          <w:szCs w:val="20"/>
        </w:rPr>
        <w:t>(viii</w:t>
      </w:r>
      <w:r w:rsidR="000F6F3B" w:rsidRPr="008444D9">
        <w:rPr>
          <w:rFonts w:ascii="Verdana" w:hAnsi="Verdana" w:cs="Arial"/>
          <w:sz w:val="20"/>
          <w:szCs w:val="20"/>
        </w:rPr>
        <w:t xml:space="preserve">) </w:t>
      </w:r>
      <w:r w:rsidR="006A2FFD" w:rsidRPr="008444D9">
        <w:rPr>
          <w:rFonts w:ascii="Verdana" w:hAnsi="Verdana" w:cs="Arial"/>
          <w:sz w:val="20"/>
          <w:szCs w:val="20"/>
        </w:rPr>
        <w:t xml:space="preserve">other causes not attributable to </w:t>
      </w:r>
      <w:r w:rsidR="00A133D0" w:rsidRPr="008444D9">
        <w:rPr>
          <w:rFonts w:ascii="Verdana" w:hAnsi="Verdana" w:cs="Arial"/>
          <w:sz w:val="20"/>
          <w:szCs w:val="20"/>
        </w:rPr>
        <w:t>CloudPro</w:t>
      </w:r>
      <w:r w:rsidR="006A2FFD" w:rsidRPr="008444D9">
        <w:rPr>
          <w:rFonts w:ascii="Verdana" w:hAnsi="Verdana" w:cs="Arial"/>
          <w:sz w:val="20"/>
          <w:szCs w:val="20"/>
        </w:rPr>
        <w:t>.</w:t>
      </w:r>
      <w:bookmarkEnd w:id="8"/>
    </w:p>
    <w:p w14:paraId="32AFE261" w14:textId="2C455BAB" w:rsidR="00FA73BD" w:rsidRPr="008444D9" w:rsidRDefault="00731D22" w:rsidP="00B00C5E">
      <w:pPr>
        <w:pStyle w:val="ListParagraph"/>
        <w:numPr>
          <w:ilvl w:val="1"/>
          <w:numId w:val="33"/>
        </w:numPr>
        <w:spacing w:after="120"/>
        <w:ind w:left="360"/>
        <w:contextualSpacing w:val="0"/>
        <w:jc w:val="both"/>
        <w:rPr>
          <w:rFonts w:ascii="Verdana" w:hAnsi="Verdana" w:cs="Arial"/>
          <w:sz w:val="20"/>
          <w:szCs w:val="20"/>
        </w:rPr>
      </w:pPr>
      <w:r w:rsidRPr="008444D9">
        <w:rPr>
          <w:rFonts w:ascii="Verdana" w:hAnsi="Verdana" w:cs="Arial"/>
          <w:b/>
          <w:sz w:val="20"/>
          <w:szCs w:val="20"/>
        </w:rPr>
        <w:t>No Warranty.</w:t>
      </w:r>
      <w:r w:rsidRPr="008444D9">
        <w:rPr>
          <w:rFonts w:ascii="Verdana" w:hAnsi="Verdana" w:cs="Arial"/>
          <w:sz w:val="20"/>
          <w:szCs w:val="20"/>
        </w:rPr>
        <w:t xml:space="preserve">  </w:t>
      </w:r>
      <w:r w:rsidR="00A133D0" w:rsidRPr="008444D9">
        <w:rPr>
          <w:rFonts w:ascii="Verdana" w:hAnsi="Verdana" w:cs="Arial"/>
          <w:sz w:val="20"/>
          <w:szCs w:val="20"/>
        </w:rPr>
        <w:t>CloudPro</w:t>
      </w:r>
      <w:r w:rsidR="006B17CC" w:rsidRPr="008444D9">
        <w:rPr>
          <w:rFonts w:ascii="Verdana" w:hAnsi="Verdana" w:cs="Arial"/>
          <w:sz w:val="20"/>
          <w:szCs w:val="20"/>
        </w:rPr>
        <w:t xml:space="preserve"> does not warrant </w:t>
      </w:r>
      <w:r w:rsidRPr="008444D9">
        <w:rPr>
          <w:rFonts w:ascii="Verdana" w:hAnsi="Verdana" w:cs="Arial"/>
          <w:sz w:val="20"/>
          <w:szCs w:val="20"/>
        </w:rPr>
        <w:t xml:space="preserve">the accuracy or completeness of any information provided to it by a third party, including by the Customer directly, or </w:t>
      </w:r>
      <w:r w:rsidR="006B17CC" w:rsidRPr="008444D9">
        <w:rPr>
          <w:rFonts w:ascii="Verdana" w:hAnsi="Verdana" w:cs="Arial"/>
          <w:sz w:val="20"/>
          <w:szCs w:val="20"/>
        </w:rPr>
        <w:t xml:space="preserve">that the </w:t>
      </w:r>
      <w:r w:rsidR="00A133D0" w:rsidRPr="008444D9">
        <w:rPr>
          <w:rFonts w:ascii="Verdana" w:hAnsi="Verdana" w:cs="Arial"/>
          <w:sz w:val="20"/>
          <w:szCs w:val="20"/>
        </w:rPr>
        <w:t>CloudPro</w:t>
      </w:r>
      <w:r w:rsidR="00FB6161" w:rsidRPr="008444D9">
        <w:rPr>
          <w:rFonts w:ascii="Verdana" w:hAnsi="Verdana" w:cs="Arial"/>
          <w:sz w:val="20"/>
          <w:szCs w:val="20"/>
        </w:rPr>
        <w:t xml:space="preserve"> Solution</w:t>
      </w:r>
      <w:r w:rsidR="00C1110F" w:rsidRPr="008444D9">
        <w:rPr>
          <w:rFonts w:ascii="Verdana" w:hAnsi="Verdana" w:cs="Arial"/>
          <w:sz w:val="20"/>
          <w:szCs w:val="20"/>
        </w:rPr>
        <w:t>s</w:t>
      </w:r>
      <w:r w:rsidR="00D25945" w:rsidRPr="008444D9">
        <w:rPr>
          <w:rFonts w:ascii="Verdana" w:hAnsi="Verdana" w:cs="Arial"/>
          <w:sz w:val="20"/>
          <w:szCs w:val="20"/>
        </w:rPr>
        <w:t xml:space="preserve"> </w:t>
      </w:r>
      <w:r w:rsidR="006B17CC" w:rsidRPr="008444D9">
        <w:rPr>
          <w:rFonts w:ascii="Verdana" w:hAnsi="Verdana" w:cs="Arial"/>
          <w:sz w:val="20"/>
          <w:szCs w:val="20"/>
        </w:rPr>
        <w:t>will meet Customer’s requirements</w:t>
      </w:r>
      <w:r w:rsidR="009017DE" w:rsidRPr="008444D9">
        <w:rPr>
          <w:rFonts w:ascii="Verdana" w:hAnsi="Verdana" w:cs="Arial"/>
          <w:sz w:val="20"/>
          <w:szCs w:val="20"/>
        </w:rPr>
        <w:t xml:space="preserve"> (including but not limited to those related to legal compliance)</w:t>
      </w:r>
      <w:r w:rsidR="006B17CC" w:rsidRPr="008444D9">
        <w:rPr>
          <w:rFonts w:ascii="Verdana" w:hAnsi="Verdana" w:cs="Arial"/>
          <w:sz w:val="20"/>
          <w:szCs w:val="20"/>
        </w:rPr>
        <w:t xml:space="preserve"> or will achieve any particular result.</w:t>
      </w:r>
      <w:r w:rsidR="00AA3750" w:rsidRPr="008444D9">
        <w:rPr>
          <w:rFonts w:ascii="Verdana" w:hAnsi="Verdana" w:cs="Arial"/>
          <w:sz w:val="20"/>
          <w:szCs w:val="20"/>
        </w:rPr>
        <w:t xml:space="preserve"> </w:t>
      </w:r>
      <w:r w:rsidR="006B17CC" w:rsidRPr="008444D9">
        <w:rPr>
          <w:rFonts w:ascii="Verdana" w:hAnsi="Verdana" w:cs="Arial"/>
          <w:sz w:val="20"/>
          <w:szCs w:val="20"/>
        </w:rPr>
        <w:t xml:space="preserve"> Without limiting the generality of the exclusions set forth in </w:t>
      </w:r>
      <w:r w:rsidR="002B32D2" w:rsidRPr="008444D9">
        <w:rPr>
          <w:rFonts w:ascii="Verdana" w:hAnsi="Verdana" w:cs="Arial"/>
          <w:sz w:val="20"/>
          <w:szCs w:val="20"/>
        </w:rPr>
        <w:t>Subsection</w:t>
      </w:r>
      <w:r w:rsidR="006B17CC" w:rsidRPr="008444D9">
        <w:rPr>
          <w:rFonts w:ascii="Verdana" w:hAnsi="Verdana" w:cs="Arial"/>
          <w:sz w:val="20"/>
          <w:szCs w:val="20"/>
        </w:rPr>
        <w:t xml:space="preserve"> </w:t>
      </w:r>
      <w:r w:rsidR="001C6245" w:rsidRPr="008444D9">
        <w:rPr>
          <w:rFonts w:ascii="Verdana" w:hAnsi="Verdana" w:cs="Arial"/>
          <w:sz w:val="20"/>
          <w:szCs w:val="20"/>
        </w:rPr>
        <w:fldChar w:fldCharType="begin"/>
      </w:r>
      <w:r w:rsidR="001C6245" w:rsidRPr="008444D9">
        <w:rPr>
          <w:rFonts w:ascii="Verdana" w:hAnsi="Verdana" w:cs="Arial"/>
          <w:sz w:val="20"/>
          <w:szCs w:val="20"/>
        </w:rPr>
        <w:instrText xml:space="preserve"> REF _Ref479673873 \r \h </w:instrText>
      </w:r>
      <w:r w:rsidR="004A6F07" w:rsidRPr="008444D9">
        <w:rPr>
          <w:rFonts w:ascii="Verdana" w:hAnsi="Verdana" w:cs="Arial"/>
          <w:sz w:val="20"/>
          <w:szCs w:val="20"/>
        </w:rPr>
        <w:instrText xml:space="preserve"> \* MERGEFORMAT </w:instrText>
      </w:r>
      <w:r w:rsidR="001C6245" w:rsidRPr="008444D9">
        <w:rPr>
          <w:rFonts w:ascii="Verdana" w:hAnsi="Verdana" w:cs="Arial"/>
          <w:sz w:val="20"/>
          <w:szCs w:val="20"/>
        </w:rPr>
      </w:r>
      <w:r w:rsidR="001C6245" w:rsidRPr="008444D9">
        <w:rPr>
          <w:rFonts w:ascii="Verdana" w:hAnsi="Verdana" w:cs="Arial"/>
          <w:sz w:val="20"/>
          <w:szCs w:val="20"/>
        </w:rPr>
        <w:fldChar w:fldCharType="separate"/>
      </w:r>
      <w:r w:rsidR="006C1A50">
        <w:rPr>
          <w:rFonts w:ascii="Verdana" w:hAnsi="Verdana" w:cs="Arial"/>
          <w:sz w:val="20"/>
          <w:szCs w:val="20"/>
        </w:rPr>
        <w:t>11.5</w:t>
      </w:r>
      <w:r w:rsidR="001C6245" w:rsidRPr="008444D9">
        <w:rPr>
          <w:rFonts w:ascii="Verdana" w:hAnsi="Verdana" w:cs="Arial"/>
          <w:sz w:val="20"/>
          <w:szCs w:val="20"/>
        </w:rPr>
        <w:fldChar w:fldCharType="end"/>
      </w:r>
      <w:r w:rsidR="006B17CC" w:rsidRPr="008444D9">
        <w:rPr>
          <w:rFonts w:ascii="Verdana" w:hAnsi="Verdana" w:cs="Arial"/>
          <w:sz w:val="20"/>
          <w:szCs w:val="20"/>
        </w:rPr>
        <w:t xml:space="preserve">, and except as otherwise provided in </w:t>
      </w:r>
      <w:r w:rsidR="008663B0" w:rsidRPr="008444D9">
        <w:rPr>
          <w:rFonts w:ascii="Verdana" w:hAnsi="Verdana" w:cs="Arial"/>
          <w:sz w:val="20"/>
          <w:szCs w:val="20"/>
        </w:rPr>
        <w:t>th</w:t>
      </w:r>
      <w:r w:rsidR="008479C3" w:rsidRPr="008444D9">
        <w:rPr>
          <w:rFonts w:ascii="Verdana" w:hAnsi="Verdana" w:cs="Arial"/>
          <w:sz w:val="20"/>
          <w:szCs w:val="20"/>
        </w:rPr>
        <w:t>e</w:t>
      </w:r>
      <w:r w:rsidR="008663B0" w:rsidRPr="008444D9">
        <w:rPr>
          <w:rFonts w:ascii="Verdana" w:hAnsi="Verdana" w:cs="Arial"/>
          <w:sz w:val="20"/>
          <w:szCs w:val="20"/>
        </w:rPr>
        <w:t xml:space="preserve"> Agreement</w:t>
      </w:r>
      <w:r w:rsidR="006B17CC" w:rsidRPr="008444D9">
        <w:rPr>
          <w:rFonts w:ascii="Verdana" w:hAnsi="Verdana" w:cs="Arial"/>
          <w:sz w:val="20"/>
          <w:szCs w:val="20"/>
        </w:rPr>
        <w:t xml:space="preserve">, Customer shall be exclusively responsible for, and </w:t>
      </w:r>
      <w:r w:rsidR="00A133D0" w:rsidRPr="008444D9">
        <w:rPr>
          <w:rFonts w:ascii="Verdana" w:hAnsi="Verdana" w:cs="Arial"/>
          <w:sz w:val="20"/>
          <w:szCs w:val="20"/>
        </w:rPr>
        <w:t>CloudPro</w:t>
      </w:r>
      <w:r w:rsidR="006B17CC" w:rsidRPr="008444D9">
        <w:rPr>
          <w:rFonts w:ascii="Verdana" w:hAnsi="Verdana" w:cs="Arial"/>
          <w:sz w:val="20"/>
          <w:szCs w:val="20"/>
        </w:rPr>
        <w:t xml:space="preserve"> makes no warranty or representation with respect to: (</w:t>
      </w:r>
      <w:r w:rsidR="00CD33DA" w:rsidRPr="008444D9">
        <w:rPr>
          <w:rFonts w:ascii="Verdana" w:hAnsi="Verdana" w:cs="Arial"/>
          <w:sz w:val="20"/>
          <w:szCs w:val="20"/>
        </w:rPr>
        <w:t>i</w:t>
      </w:r>
      <w:r w:rsidR="006B17CC" w:rsidRPr="008444D9">
        <w:rPr>
          <w:rFonts w:ascii="Verdana" w:hAnsi="Verdana" w:cs="Arial"/>
          <w:sz w:val="20"/>
          <w:szCs w:val="20"/>
        </w:rPr>
        <w:t xml:space="preserve">) determining whether the </w:t>
      </w:r>
      <w:r w:rsidR="00A133D0" w:rsidRPr="008444D9">
        <w:rPr>
          <w:rFonts w:ascii="Verdana" w:hAnsi="Verdana" w:cs="Arial"/>
          <w:sz w:val="20"/>
          <w:szCs w:val="20"/>
        </w:rPr>
        <w:t>CloudPro</w:t>
      </w:r>
      <w:r w:rsidR="00FB6161" w:rsidRPr="008444D9">
        <w:rPr>
          <w:rFonts w:ascii="Verdana" w:hAnsi="Verdana" w:cs="Arial"/>
          <w:sz w:val="20"/>
          <w:szCs w:val="20"/>
        </w:rPr>
        <w:t xml:space="preserve"> Solution</w:t>
      </w:r>
      <w:r w:rsidR="00C1110F" w:rsidRPr="008444D9">
        <w:rPr>
          <w:rFonts w:ascii="Verdana" w:hAnsi="Verdana" w:cs="Arial"/>
          <w:sz w:val="20"/>
          <w:szCs w:val="20"/>
        </w:rPr>
        <w:t>s</w:t>
      </w:r>
      <w:r w:rsidR="006B17CC" w:rsidRPr="008444D9">
        <w:rPr>
          <w:rFonts w:ascii="Verdana" w:hAnsi="Verdana" w:cs="Arial"/>
          <w:sz w:val="20"/>
          <w:szCs w:val="20"/>
        </w:rPr>
        <w:t xml:space="preserve"> will achieve the results desired by Customer; (</w:t>
      </w:r>
      <w:r w:rsidR="00CD33DA" w:rsidRPr="008444D9">
        <w:rPr>
          <w:rFonts w:ascii="Verdana" w:hAnsi="Verdana" w:cs="Arial"/>
          <w:sz w:val="20"/>
          <w:szCs w:val="20"/>
        </w:rPr>
        <w:t>ii</w:t>
      </w:r>
      <w:r w:rsidR="006B17CC" w:rsidRPr="008444D9">
        <w:rPr>
          <w:rFonts w:ascii="Verdana" w:hAnsi="Verdana" w:cs="Arial"/>
          <w:sz w:val="20"/>
          <w:szCs w:val="20"/>
        </w:rPr>
        <w:t>) training Customer’s personnel in computer operations</w:t>
      </w:r>
      <w:r w:rsidR="001C6245" w:rsidRPr="008444D9">
        <w:rPr>
          <w:rFonts w:ascii="Verdana" w:hAnsi="Verdana" w:cs="Arial"/>
          <w:sz w:val="20"/>
          <w:szCs w:val="20"/>
        </w:rPr>
        <w:t xml:space="preserve"> or foundational knowledge</w:t>
      </w:r>
      <w:r w:rsidR="006B17CC" w:rsidRPr="008444D9">
        <w:rPr>
          <w:rFonts w:ascii="Verdana" w:hAnsi="Verdana" w:cs="Arial"/>
          <w:sz w:val="20"/>
          <w:szCs w:val="20"/>
        </w:rPr>
        <w:t xml:space="preserve">, other than such </w:t>
      </w:r>
      <w:r w:rsidR="00A133D0" w:rsidRPr="008444D9">
        <w:rPr>
          <w:rFonts w:ascii="Verdana" w:hAnsi="Verdana" w:cs="Arial"/>
          <w:sz w:val="20"/>
          <w:szCs w:val="20"/>
        </w:rPr>
        <w:t>CloudPro</w:t>
      </w:r>
      <w:r w:rsidR="006B17CC" w:rsidRPr="008444D9">
        <w:rPr>
          <w:rFonts w:ascii="Verdana" w:hAnsi="Verdana" w:cs="Arial"/>
          <w:sz w:val="20"/>
          <w:szCs w:val="20"/>
        </w:rPr>
        <w:t>-provided training as may be expressly set forth in an Order; (</w:t>
      </w:r>
      <w:r w:rsidR="00CD33DA" w:rsidRPr="008444D9">
        <w:rPr>
          <w:rFonts w:ascii="Verdana" w:hAnsi="Verdana" w:cs="Arial"/>
          <w:sz w:val="20"/>
          <w:szCs w:val="20"/>
        </w:rPr>
        <w:t>iii</w:t>
      </w:r>
      <w:r w:rsidR="006B17CC" w:rsidRPr="008444D9">
        <w:rPr>
          <w:rFonts w:ascii="Verdana" w:hAnsi="Verdana" w:cs="Arial"/>
          <w:sz w:val="20"/>
          <w:szCs w:val="20"/>
        </w:rPr>
        <w:t xml:space="preserve">) ensuring the accuracy of any input data used with the </w:t>
      </w:r>
      <w:r w:rsidR="00A133D0" w:rsidRPr="008444D9">
        <w:rPr>
          <w:rFonts w:ascii="Verdana" w:hAnsi="Verdana" w:cs="Arial"/>
          <w:sz w:val="20"/>
          <w:szCs w:val="20"/>
        </w:rPr>
        <w:t>CloudPro</w:t>
      </w:r>
      <w:r w:rsidR="00FB6161" w:rsidRPr="008444D9">
        <w:rPr>
          <w:rFonts w:ascii="Verdana" w:hAnsi="Verdana" w:cs="Arial"/>
          <w:sz w:val="20"/>
          <w:szCs w:val="20"/>
        </w:rPr>
        <w:t xml:space="preserve"> Solution</w:t>
      </w:r>
      <w:r w:rsidR="00C1110F" w:rsidRPr="008444D9">
        <w:rPr>
          <w:rFonts w:ascii="Verdana" w:hAnsi="Verdana" w:cs="Arial"/>
          <w:sz w:val="20"/>
          <w:szCs w:val="20"/>
        </w:rPr>
        <w:t>s</w:t>
      </w:r>
      <w:r w:rsidR="006B17CC" w:rsidRPr="008444D9">
        <w:rPr>
          <w:rFonts w:ascii="Verdana" w:hAnsi="Verdana" w:cs="Arial"/>
          <w:sz w:val="20"/>
          <w:szCs w:val="20"/>
        </w:rPr>
        <w:t xml:space="preserve">, including (without limitation) data input to </w:t>
      </w:r>
      <w:r w:rsidR="006B17CC" w:rsidRPr="008444D9">
        <w:rPr>
          <w:rFonts w:ascii="Verdana" w:hAnsi="Verdana" w:cs="Arial"/>
          <w:sz w:val="20"/>
          <w:szCs w:val="20"/>
        </w:rPr>
        <w:lastRenderedPageBreak/>
        <w:t xml:space="preserve">the </w:t>
      </w:r>
      <w:r w:rsidR="00A133D0" w:rsidRPr="008444D9">
        <w:rPr>
          <w:rFonts w:ascii="Verdana" w:hAnsi="Verdana" w:cs="Arial"/>
          <w:sz w:val="20"/>
          <w:szCs w:val="20"/>
        </w:rPr>
        <w:t>CloudPro</w:t>
      </w:r>
      <w:r w:rsidR="00FB6161" w:rsidRPr="008444D9">
        <w:rPr>
          <w:rFonts w:ascii="Verdana" w:hAnsi="Verdana" w:cs="Arial"/>
          <w:sz w:val="20"/>
          <w:szCs w:val="20"/>
        </w:rPr>
        <w:t xml:space="preserve"> Solution</w:t>
      </w:r>
      <w:r w:rsidR="00C1110F" w:rsidRPr="008444D9">
        <w:rPr>
          <w:rFonts w:ascii="Verdana" w:hAnsi="Verdana" w:cs="Arial"/>
          <w:sz w:val="20"/>
          <w:szCs w:val="20"/>
        </w:rPr>
        <w:t xml:space="preserve">s </w:t>
      </w:r>
      <w:r w:rsidR="006B17CC" w:rsidRPr="008444D9">
        <w:rPr>
          <w:rFonts w:ascii="Verdana" w:hAnsi="Verdana" w:cs="Arial"/>
          <w:sz w:val="20"/>
          <w:szCs w:val="20"/>
        </w:rPr>
        <w:t xml:space="preserve">in conjunction with any data conversion services provided by </w:t>
      </w:r>
      <w:r w:rsidR="00A133D0" w:rsidRPr="008444D9">
        <w:rPr>
          <w:rFonts w:ascii="Verdana" w:hAnsi="Verdana" w:cs="Arial"/>
          <w:sz w:val="20"/>
          <w:szCs w:val="20"/>
        </w:rPr>
        <w:t>CloudPro</w:t>
      </w:r>
      <w:r w:rsidR="006B17CC" w:rsidRPr="008444D9">
        <w:rPr>
          <w:rFonts w:ascii="Verdana" w:hAnsi="Verdana" w:cs="Arial"/>
          <w:sz w:val="20"/>
          <w:szCs w:val="20"/>
        </w:rPr>
        <w:t xml:space="preserve">; </w:t>
      </w:r>
      <w:r w:rsidR="00E20E57" w:rsidRPr="008444D9">
        <w:rPr>
          <w:rFonts w:ascii="Verdana" w:hAnsi="Verdana" w:cs="Arial"/>
          <w:sz w:val="20"/>
          <w:szCs w:val="20"/>
        </w:rPr>
        <w:t xml:space="preserve">(iv) Customer’s </w:t>
      </w:r>
      <w:r w:rsidR="0015424B" w:rsidRPr="008444D9">
        <w:rPr>
          <w:rFonts w:ascii="Verdana" w:hAnsi="Verdana" w:cs="Arial"/>
          <w:sz w:val="20"/>
          <w:szCs w:val="20"/>
        </w:rPr>
        <w:t>practices</w:t>
      </w:r>
      <w:r w:rsidR="00E20E57" w:rsidRPr="008444D9">
        <w:rPr>
          <w:rFonts w:ascii="Verdana" w:hAnsi="Verdana" w:cs="Arial"/>
          <w:sz w:val="20"/>
          <w:szCs w:val="20"/>
        </w:rPr>
        <w:t xml:space="preserve"> in relation to </w:t>
      </w:r>
      <w:r w:rsidR="0015424B" w:rsidRPr="008444D9">
        <w:rPr>
          <w:rFonts w:ascii="Verdana" w:hAnsi="Verdana" w:cs="Arial"/>
          <w:sz w:val="20"/>
          <w:szCs w:val="20"/>
        </w:rPr>
        <w:t xml:space="preserve">privacy and </w:t>
      </w:r>
      <w:r w:rsidR="00E20E57" w:rsidRPr="008444D9">
        <w:rPr>
          <w:rFonts w:ascii="Verdana" w:hAnsi="Verdana" w:cs="Arial"/>
          <w:sz w:val="20"/>
          <w:szCs w:val="20"/>
        </w:rPr>
        <w:t xml:space="preserve">security controls, including encryption, on its systems, equipment or in its technology environment; </w:t>
      </w:r>
      <w:r w:rsidR="001C6245" w:rsidRPr="008444D9">
        <w:rPr>
          <w:rFonts w:ascii="Verdana" w:hAnsi="Verdana" w:cs="Arial"/>
          <w:sz w:val="20"/>
          <w:szCs w:val="20"/>
        </w:rPr>
        <w:t xml:space="preserve">or </w:t>
      </w:r>
      <w:r w:rsidR="006B17CC" w:rsidRPr="008444D9">
        <w:rPr>
          <w:rFonts w:ascii="Verdana" w:hAnsi="Verdana" w:cs="Arial"/>
          <w:sz w:val="20"/>
          <w:szCs w:val="20"/>
        </w:rPr>
        <w:t>(</w:t>
      </w:r>
      <w:r w:rsidR="00CD33DA" w:rsidRPr="008444D9">
        <w:rPr>
          <w:rFonts w:ascii="Verdana" w:hAnsi="Verdana" w:cs="Arial"/>
          <w:sz w:val="20"/>
          <w:szCs w:val="20"/>
        </w:rPr>
        <w:t>v</w:t>
      </w:r>
      <w:r w:rsidR="006B17CC" w:rsidRPr="008444D9">
        <w:rPr>
          <w:rFonts w:ascii="Verdana" w:hAnsi="Verdana" w:cs="Arial"/>
          <w:sz w:val="20"/>
          <w:szCs w:val="20"/>
        </w:rPr>
        <w:t xml:space="preserve">) establishing adequate operational backup provisions (e.g., alternate manual operation plans) in the event of a defect or malfunction that impedes the anticipated operation of the </w:t>
      </w:r>
      <w:r w:rsidR="00A133D0" w:rsidRPr="008444D9">
        <w:rPr>
          <w:rFonts w:ascii="Verdana" w:hAnsi="Verdana" w:cs="Arial"/>
          <w:sz w:val="20"/>
          <w:szCs w:val="20"/>
        </w:rPr>
        <w:t>CloudPro</w:t>
      </w:r>
      <w:r w:rsidR="00FB6161" w:rsidRPr="008444D9">
        <w:rPr>
          <w:rFonts w:ascii="Verdana" w:hAnsi="Verdana" w:cs="Arial"/>
          <w:sz w:val="20"/>
          <w:szCs w:val="20"/>
        </w:rPr>
        <w:t xml:space="preserve"> Solution</w:t>
      </w:r>
      <w:r w:rsidR="00C1110F" w:rsidRPr="008444D9">
        <w:rPr>
          <w:rFonts w:ascii="Verdana" w:hAnsi="Verdana" w:cs="Arial"/>
          <w:sz w:val="20"/>
          <w:szCs w:val="20"/>
        </w:rPr>
        <w:t>s</w:t>
      </w:r>
      <w:r w:rsidR="006B17CC" w:rsidRPr="008444D9">
        <w:rPr>
          <w:rFonts w:ascii="Verdana" w:hAnsi="Verdana" w:cs="Arial"/>
          <w:sz w:val="20"/>
          <w:szCs w:val="20"/>
        </w:rPr>
        <w:t>.</w:t>
      </w:r>
    </w:p>
    <w:p w14:paraId="213A50E1" w14:textId="1CCD02F3" w:rsidR="00D25945" w:rsidRPr="008444D9" w:rsidRDefault="00D25945" w:rsidP="00B00C5E">
      <w:pPr>
        <w:pStyle w:val="ListParagraph"/>
        <w:numPr>
          <w:ilvl w:val="1"/>
          <w:numId w:val="33"/>
        </w:numPr>
        <w:spacing w:after="120"/>
        <w:ind w:left="360"/>
        <w:contextualSpacing w:val="0"/>
        <w:jc w:val="both"/>
        <w:rPr>
          <w:rFonts w:ascii="Verdana" w:hAnsi="Verdana" w:cs="Arial"/>
          <w:sz w:val="20"/>
          <w:szCs w:val="20"/>
        </w:rPr>
      </w:pPr>
      <w:r w:rsidRPr="008444D9">
        <w:rPr>
          <w:rFonts w:ascii="Verdana" w:hAnsi="Verdana" w:cs="Arial"/>
          <w:b/>
          <w:sz w:val="20"/>
          <w:szCs w:val="20"/>
        </w:rPr>
        <w:t>No Advice</w:t>
      </w:r>
      <w:r w:rsidRPr="008444D9">
        <w:rPr>
          <w:rFonts w:ascii="Verdana" w:hAnsi="Verdana" w:cs="Arial"/>
          <w:sz w:val="20"/>
          <w:szCs w:val="20"/>
        </w:rPr>
        <w:t xml:space="preserve">.  </w:t>
      </w:r>
      <w:r w:rsidR="00A133D0" w:rsidRPr="008444D9">
        <w:rPr>
          <w:rFonts w:ascii="Verdana" w:hAnsi="Verdana" w:cs="Arial"/>
          <w:sz w:val="20"/>
          <w:szCs w:val="20"/>
        </w:rPr>
        <w:t>CloudPro</w:t>
      </w:r>
      <w:r w:rsidRPr="008444D9">
        <w:rPr>
          <w:rFonts w:ascii="Verdana" w:hAnsi="Verdana" w:cs="Arial"/>
          <w:sz w:val="20"/>
          <w:szCs w:val="20"/>
        </w:rPr>
        <w:t xml:space="preserve"> does not provide legal, financial</w:t>
      </w:r>
      <w:r w:rsidR="000E1F90" w:rsidRPr="008444D9">
        <w:rPr>
          <w:rFonts w:ascii="Verdana" w:hAnsi="Verdana" w:cs="Arial"/>
          <w:sz w:val="20"/>
          <w:szCs w:val="20"/>
        </w:rPr>
        <w:t>,</w:t>
      </w:r>
      <w:r w:rsidRPr="008444D9">
        <w:rPr>
          <w:rFonts w:ascii="Verdana" w:hAnsi="Verdana" w:cs="Arial"/>
          <w:sz w:val="20"/>
          <w:szCs w:val="20"/>
        </w:rPr>
        <w:t xml:space="preserve"> or other professional advice.  Some </w:t>
      </w:r>
      <w:r w:rsidR="00A133D0" w:rsidRPr="008444D9">
        <w:rPr>
          <w:rFonts w:ascii="Verdana" w:hAnsi="Verdana" w:cs="Arial"/>
          <w:sz w:val="20"/>
          <w:szCs w:val="20"/>
        </w:rPr>
        <w:t>CloudPro</w:t>
      </w:r>
      <w:r w:rsidR="00FB6161" w:rsidRPr="008444D9">
        <w:rPr>
          <w:rFonts w:ascii="Verdana" w:hAnsi="Verdana" w:cs="Arial"/>
          <w:sz w:val="20"/>
          <w:szCs w:val="20"/>
        </w:rPr>
        <w:t xml:space="preserve"> Solution</w:t>
      </w:r>
      <w:r w:rsidR="000E1F90" w:rsidRPr="008444D9">
        <w:rPr>
          <w:rFonts w:ascii="Verdana" w:hAnsi="Verdana" w:cs="Arial"/>
          <w:sz w:val="20"/>
          <w:szCs w:val="20"/>
        </w:rPr>
        <w:t>s</w:t>
      </w:r>
      <w:r w:rsidRPr="008444D9">
        <w:rPr>
          <w:rFonts w:ascii="Verdana" w:hAnsi="Verdana" w:cs="Arial"/>
          <w:sz w:val="20"/>
          <w:szCs w:val="20"/>
        </w:rPr>
        <w:t xml:space="preserve"> may contain the opinions</w:t>
      </w:r>
      <w:r w:rsidR="00CD33DA" w:rsidRPr="008444D9">
        <w:rPr>
          <w:rFonts w:ascii="Verdana" w:hAnsi="Verdana" w:cs="Arial"/>
          <w:sz w:val="20"/>
          <w:szCs w:val="20"/>
        </w:rPr>
        <w:t xml:space="preserve"> of or information from</w:t>
      </w:r>
      <w:r w:rsidRPr="008444D9">
        <w:rPr>
          <w:rFonts w:ascii="Verdana" w:hAnsi="Verdana" w:cs="Arial"/>
          <w:sz w:val="20"/>
          <w:szCs w:val="20"/>
        </w:rPr>
        <w:t xml:space="preserve"> third parties, and </w:t>
      </w:r>
      <w:r w:rsidR="00A133D0" w:rsidRPr="008444D9">
        <w:rPr>
          <w:rFonts w:ascii="Verdana" w:hAnsi="Verdana" w:cs="Arial"/>
          <w:sz w:val="20"/>
          <w:szCs w:val="20"/>
        </w:rPr>
        <w:t>CloudPro</w:t>
      </w:r>
      <w:r w:rsidRPr="008444D9">
        <w:rPr>
          <w:rFonts w:ascii="Verdana" w:hAnsi="Verdana" w:cs="Arial"/>
          <w:sz w:val="20"/>
          <w:szCs w:val="20"/>
        </w:rPr>
        <w:t xml:space="preserve"> is not responsible for these opinions</w:t>
      </w:r>
      <w:r w:rsidR="00CD33DA" w:rsidRPr="008444D9">
        <w:rPr>
          <w:rFonts w:ascii="Verdana" w:hAnsi="Verdana" w:cs="Arial"/>
          <w:sz w:val="20"/>
          <w:szCs w:val="20"/>
        </w:rPr>
        <w:t xml:space="preserve"> or information</w:t>
      </w:r>
      <w:r w:rsidRPr="008444D9">
        <w:rPr>
          <w:rFonts w:ascii="Verdana" w:hAnsi="Verdana" w:cs="Arial"/>
          <w:sz w:val="20"/>
          <w:szCs w:val="20"/>
        </w:rPr>
        <w:t xml:space="preserve">.  Likewise, </w:t>
      </w:r>
      <w:r w:rsidR="00A133D0" w:rsidRPr="008444D9">
        <w:rPr>
          <w:rFonts w:ascii="Verdana" w:hAnsi="Verdana" w:cs="Arial"/>
          <w:sz w:val="20"/>
          <w:szCs w:val="20"/>
        </w:rPr>
        <w:t>CloudPro</w:t>
      </w:r>
      <w:r w:rsidRPr="008444D9">
        <w:rPr>
          <w:rFonts w:ascii="Verdana" w:hAnsi="Verdana" w:cs="Arial"/>
          <w:sz w:val="20"/>
          <w:szCs w:val="20"/>
        </w:rPr>
        <w:t xml:space="preserve"> is not responsible for any damages resulting fr</w:t>
      </w:r>
      <w:r w:rsidR="00CD33DA" w:rsidRPr="008444D9">
        <w:rPr>
          <w:rFonts w:ascii="Verdana" w:hAnsi="Verdana" w:cs="Arial"/>
          <w:sz w:val="20"/>
          <w:szCs w:val="20"/>
        </w:rPr>
        <w:t xml:space="preserve">om any decisions of Customer, or any of </w:t>
      </w:r>
      <w:r w:rsidRPr="008444D9">
        <w:rPr>
          <w:rFonts w:ascii="Verdana" w:hAnsi="Verdana" w:cs="Arial"/>
          <w:sz w:val="20"/>
          <w:szCs w:val="20"/>
        </w:rPr>
        <w:t xml:space="preserve">its </w:t>
      </w:r>
      <w:r w:rsidR="008C624A" w:rsidRPr="008444D9">
        <w:rPr>
          <w:rFonts w:ascii="Verdana" w:hAnsi="Verdana" w:cs="Arial"/>
          <w:sz w:val="20"/>
          <w:szCs w:val="20"/>
        </w:rPr>
        <w:t>Users</w:t>
      </w:r>
      <w:r w:rsidR="00CD33DA" w:rsidRPr="008444D9">
        <w:rPr>
          <w:rFonts w:ascii="Verdana" w:hAnsi="Verdana" w:cs="Arial"/>
          <w:sz w:val="20"/>
          <w:szCs w:val="20"/>
        </w:rPr>
        <w:t>, employees, representatives, subcontractors, or agents</w:t>
      </w:r>
      <w:r w:rsidR="008C624A" w:rsidRPr="008444D9">
        <w:rPr>
          <w:rFonts w:ascii="Verdana" w:hAnsi="Verdana" w:cs="Arial"/>
          <w:sz w:val="20"/>
          <w:szCs w:val="20"/>
        </w:rPr>
        <w:t xml:space="preserve"> which</w:t>
      </w:r>
      <w:r w:rsidRPr="008444D9">
        <w:rPr>
          <w:rFonts w:ascii="Verdana" w:hAnsi="Verdana" w:cs="Arial"/>
          <w:sz w:val="20"/>
          <w:szCs w:val="20"/>
        </w:rPr>
        <w:t xml:space="preserve"> are made in reliance on the </w:t>
      </w:r>
      <w:r w:rsidR="00A133D0" w:rsidRPr="008444D9">
        <w:rPr>
          <w:rFonts w:ascii="Verdana" w:hAnsi="Verdana" w:cs="Arial"/>
          <w:sz w:val="20"/>
          <w:szCs w:val="20"/>
        </w:rPr>
        <w:t>CloudPro</w:t>
      </w:r>
      <w:r w:rsidR="00FB6161" w:rsidRPr="008444D9">
        <w:rPr>
          <w:rFonts w:ascii="Verdana" w:hAnsi="Verdana" w:cs="Arial"/>
          <w:sz w:val="20"/>
          <w:szCs w:val="20"/>
        </w:rPr>
        <w:t xml:space="preserve"> Solution</w:t>
      </w:r>
      <w:r w:rsidR="00CD33DA" w:rsidRPr="008444D9">
        <w:rPr>
          <w:rFonts w:ascii="Verdana" w:hAnsi="Verdana" w:cs="Arial"/>
          <w:sz w:val="20"/>
          <w:szCs w:val="20"/>
        </w:rPr>
        <w:t>s</w:t>
      </w:r>
      <w:r w:rsidR="00AA3750" w:rsidRPr="008444D9">
        <w:rPr>
          <w:rFonts w:ascii="Verdana" w:hAnsi="Verdana" w:cs="Arial"/>
          <w:sz w:val="20"/>
          <w:szCs w:val="20"/>
        </w:rPr>
        <w:t>.</w:t>
      </w:r>
      <w:r w:rsidRPr="008444D9">
        <w:rPr>
          <w:rFonts w:ascii="Verdana" w:hAnsi="Verdana" w:cs="Arial"/>
          <w:sz w:val="20"/>
          <w:szCs w:val="20"/>
        </w:rPr>
        <w:t xml:space="preserve">  Customer agrees that it uses the </w:t>
      </w:r>
      <w:r w:rsidR="00A133D0" w:rsidRPr="008444D9">
        <w:rPr>
          <w:rFonts w:ascii="Verdana" w:hAnsi="Verdana" w:cs="Arial"/>
          <w:sz w:val="20"/>
          <w:szCs w:val="20"/>
        </w:rPr>
        <w:t>CloudPro</w:t>
      </w:r>
      <w:r w:rsidR="00FB6161" w:rsidRPr="008444D9">
        <w:rPr>
          <w:rFonts w:ascii="Verdana" w:hAnsi="Verdana" w:cs="Arial"/>
          <w:sz w:val="20"/>
          <w:szCs w:val="20"/>
        </w:rPr>
        <w:t xml:space="preserve"> Solution</w:t>
      </w:r>
      <w:r w:rsidR="00CD33DA" w:rsidRPr="008444D9">
        <w:rPr>
          <w:rFonts w:ascii="Verdana" w:hAnsi="Verdana" w:cs="Arial"/>
          <w:sz w:val="20"/>
          <w:szCs w:val="20"/>
        </w:rPr>
        <w:t>s</w:t>
      </w:r>
      <w:r w:rsidRPr="008444D9">
        <w:rPr>
          <w:rFonts w:ascii="Verdana" w:hAnsi="Verdana" w:cs="Arial"/>
          <w:sz w:val="20"/>
          <w:szCs w:val="20"/>
        </w:rPr>
        <w:t xml:space="preserve"> at its own risk in these respects.</w:t>
      </w:r>
    </w:p>
    <w:p w14:paraId="208C7D9B" w14:textId="497001E9" w:rsidR="00FA73BD" w:rsidRPr="008444D9" w:rsidRDefault="008C624A" w:rsidP="00B00C5E">
      <w:pPr>
        <w:pStyle w:val="ListParagraph"/>
        <w:numPr>
          <w:ilvl w:val="1"/>
          <w:numId w:val="33"/>
        </w:numPr>
        <w:spacing w:after="120"/>
        <w:ind w:left="360"/>
        <w:contextualSpacing w:val="0"/>
        <w:jc w:val="both"/>
        <w:rPr>
          <w:rFonts w:ascii="Verdana" w:hAnsi="Verdana" w:cs="Arial"/>
          <w:sz w:val="20"/>
          <w:szCs w:val="20"/>
        </w:rPr>
      </w:pPr>
      <w:r w:rsidRPr="008444D9">
        <w:rPr>
          <w:rFonts w:ascii="Verdana" w:hAnsi="Verdana" w:cs="Arial"/>
          <w:b/>
          <w:sz w:val="20"/>
          <w:szCs w:val="20"/>
        </w:rPr>
        <w:t>DISCLAIMER</w:t>
      </w:r>
      <w:r w:rsidR="00125FA0" w:rsidRPr="008444D9">
        <w:rPr>
          <w:rFonts w:ascii="Verdana" w:hAnsi="Verdana" w:cs="Arial"/>
          <w:b/>
          <w:sz w:val="20"/>
          <w:szCs w:val="20"/>
        </w:rPr>
        <w:t>.</w:t>
      </w:r>
      <w:r w:rsidR="00125FA0" w:rsidRPr="008444D9">
        <w:rPr>
          <w:rFonts w:ascii="Verdana" w:hAnsi="Verdana" w:cs="Arial"/>
          <w:sz w:val="20"/>
          <w:szCs w:val="20"/>
        </w:rPr>
        <w:t xml:space="preserve"> </w:t>
      </w:r>
      <w:r w:rsidR="00AA3750" w:rsidRPr="008444D9">
        <w:rPr>
          <w:rFonts w:ascii="Verdana" w:hAnsi="Verdana" w:cs="Arial"/>
          <w:sz w:val="20"/>
          <w:szCs w:val="20"/>
        </w:rPr>
        <w:t xml:space="preserve"> </w:t>
      </w:r>
      <w:r w:rsidR="00125FA0" w:rsidRPr="008444D9">
        <w:rPr>
          <w:rFonts w:ascii="Verdana" w:hAnsi="Verdana" w:cs="Arial"/>
          <w:sz w:val="20"/>
          <w:szCs w:val="20"/>
        </w:rPr>
        <w:t xml:space="preserve">EXCEPT AS EXPLICITLY PROVIDED IN THIS SECTION </w:t>
      </w:r>
      <w:r w:rsidR="00CD33DA" w:rsidRPr="008444D9">
        <w:rPr>
          <w:rFonts w:ascii="Verdana" w:hAnsi="Verdana" w:cs="Arial"/>
          <w:sz w:val="20"/>
          <w:szCs w:val="20"/>
        </w:rPr>
        <w:t>11</w:t>
      </w:r>
      <w:r w:rsidR="00125FA0" w:rsidRPr="008444D9">
        <w:rPr>
          <w:rFonts w:ascii="Verdana" w:hAnsi="Verdana" w:cs="Arial"/>
          <w:sz w:val="20"/>
          <w:szCs w:val="20"/>
        </w:rPr>
        <w:t xml:space="preserve">, </w:t>
      </w:r>
      <w:r w:rsidR="00A133D0" w:rsidRPr="008444D9">
        <w:rPr>
          <w:rFonts w:ascii="Verdana" w:hAnsi="Verdana" w:cs="Arial"/>
          <w:sz w:val="20"/>
          <w:szCs w:val="20"/>
        </w:rPr>
        <w:t>CLOUDPRO</w:t>
      </w:r>
      <w:r w:rsidR="00125FA0" w:rsidRPr="008444D9">
        <w:rPr>
          <w:rFonts w:ascii="Verdana" w:hAnsi="Verdana" w:cs="Arial"/>
          <w:sz w:val="20"/>
          <w:szCs w:val="20"/>
        </w:rPr>
        <w:t xml:space="preserve"> MAKES NO WARRANTIES, REPRESENTATIONS, OR GUARANTEES IN CONNECTION WITH THE </w:t>
      </w:r>
      <w:r w:rsidR="00A133D0" w:rsidRPr="008444D9">
        <w:rPr>
          <w:rFonts w:ascii="Verdana" w:hAnsi="Verdana" w:cs="Arial"/>
          <w:sz w:val="20"/>
          <w:szCs w:val="20"/>
        </w:rPr>
        <w:t>CLOUDPRO</w:t>
      </w:r>
      <w:r w:rsidR="00FB6161" w:rsidRPr="008444D9">
        <w:rPr>
          <w:rFonts w:ascii="Verdana" w:hAnsi="Verdana" w:cs="Arial"/>
          <w:sz w:val="20"/>
          <w:szCs w:val="20"/>
        </w:rPr>
        <w:t xml:space="preserve"> SOLUTION</w:t>
      </w:r>
      <w:r w:rsidR="00C1110F" w:rsidRPr="008444D9">
        <w:rPr>
          <w:rFonts w:ascii="Verdana" w:hAnsi="Verdana" w:cs="Arial"/>
          <w:sz w:val="20"/>
          <w:szCs w:val="20"/>
        </w:rPr>
        <w:t>S</w:t>
      </w:r>
      <w:r w:rsidR="00125FA0" w:rsidRPr="008444D9">
        <w:rPr>
          <w:rFonts w:ascii="Verdana" w:hAnsi="Verdana" w:cs="Arial"/>
          <w:sz w:val="20"/>
          <w:szCs w:val="20"/>
        </w:rPr>
        <w:t xml:space="preserve">, WHETHER EXPRESS OR IMPLIED, ARISING BY LAW OR OTHERWISE, INCLUDING WITHOUT LIMITATION ANY IMPLIED WARRANTY OF DESIGN, MERCHANTABILITY, FITNESS FOR A PARTICULAR PURPOSE, OR NON-INFRINGEMENT OR ANY IMPLIED WARRANTY ARISING FROM COURSE OF PERFORMANCE, COURSE OF DEALING, OR USAGE OF TRADE. </w:t>
      </w:r>
      <w:r w:rsidR="000F6F3B" w:rsidRPr="008444D9">
        <w:rPr>
          <w:rFonts w:ascii="Verdana" w:hAnsi="Verdana" w:cs="Arial"/>
          <w:sz w:val="20"/>
          <w:szCs w:val="20"/>
        </w:rPr>
        <w:t xml:space="preserve"> </w:t>
      </w:r>
      <w:r w:rsidR="00A133D0" w:rsidRPr="008444D9">
        <w:rPr>
          <w:rFonts w:ascii="Verdana" w:hAnsi="Verdana" w:cs="Arial"/>
          <w:sz w:val="20"/>
          <w:szCs w:val="20"/>
        </w:rPr>
        <w:t>CLOUDPRO</w:t>
      </w:r>
      <w:r w:rsidR="00125FA0" w:rsidRPr="008444D9">
        <w:rPr>
          <w:rFonts w:ascii="Verdana" w:hAnsi="Verdana" w:cs="Arial"/>
          <w:sz w:val="20"/>
          <w:szCs w:val="20"/>
        </w:rPr>
        <w:t xml:space="preserve"> AND ITS SUPPLIERS DO NOT WARRANT OR REPRESEN</w:t>
      </w:r>
      <w:r w:rsidR="00FB6161" w:rsidRPr="008444D9">
        <w:rPr>
          <w:rFonts w:ascii="Verdana" w:hAnsi="Verdana" w:cs="Arial"/>
          <w:sz w:val="20"/>
          <w:szCs w:val="20"/>
        </w:rPr>
        <w:t xml:space="preserve">T THAT THE </w:t>
      </w:r>
      <w:r w:rsidR="00A133D0" w:rsidRPr="008444D9">
        <w:rPr>
          <w:rFonts w:ascii="Verdana" w:hAnsi="Verdana" w:cs="Arial"/>
          <w:sz w:val="20"/>
          <w:szCs w:val="20"/>
        </w:rPr>
        <w:t>CLOUDPRO</w:t>
      </w:r>
      <w:r w:rsidR="00FB6161" w:rsidRPr="008444D9">
        <w:rPr>
          <w:rFonts w:ascii="Verdana" w:hAnsi="Verdana" w:cs="Arial"/>
          <w:sz w:val="20"/>
          <w:szCs w:val="20"/>
        </w:rPr>
        <w:t xml:space="preserve"> SOLUTION</w:t>
      </w:r>
      <w:r w:rsidR="00C1110F" w:rsidRPr="008444D9">
        <w:rPr>
          <w:rFonts w:ascii="Verdana" w:hAnsi="Verdana" w:cs="Arial"/>
          <w:sz w:val="20"/>
          <w:szCs w:val="20"/>
        </w:rPr>
        <w:t>S</w:t>
      </w:r>
      <w:r w:rsidR="00125FA0" w:rsidRPr="008444D9">
        <w:rPr>
          <w:rFonts w:ascii="Verdana" w:hAnsi="Verdana" w:cs="Arial"/>
          <w:sz w:val="20"/>
          <w:szCs w:val="20"/>
        </w:rPr>
        <w:t xml:space="preserve"> PROVIDED HEREUNDER SHALL BE UNINTERRUPTED OR ERROR-FREE. </w:t>
      </w:r>
      <w:r w:rsidR="000F6F3B" w:rsidRPr="008444D9">
        <w:rPr>
          <w:rFonts w:ascii="Verdana" w:hAnsi="Verdana" w:cs="Arial"/>
          <w:sz w:val="20"/>
          <w:szCs w:val="20"/>
        </w:rPr>
        <w:t xml:space="preserve"> </w:t>
      </w:r>
    </w:p>
    <w:p w14:paraId="36762C16" w14:textId="1AB05293" w:rsidR="00C93CA6" w:rsidRPr="00C93CA6" w:rsidRDefault="00A133D0" w:rsidP="00C93CA6">
      <w:pPr>
        <w:pStyle w:val="ListParagraph"/>
        <w:spacing w:after="120"/>
        <w:ind w:left="360"/>
        <w:contextualSpacing w:val="0"/>
        <w:jc w:val="both"/>
        <w:rPr>
          <w:rFonts w:ascii="Verdana" w:hAnsi="Verdana" w:cs="Arial"/>
          <w:sz w:val="20"/>
          <w:szCs w:val="20"/>
        </w:rPr>
      </w:pPr>
      <w:r w:rsidRPr="008444D9">
        <w:rPr>
          <w:rFonts w:ascii="Verdana" w:hAnsi="Verdana" w:cs="Arial"/>
          <w:sz w:val="20"/>
          <w:szCs w:val="20"/>
        </w:rPr>
        <w:t>CLOUDPRO</w:t>
      </w:r>
      <w:r w:rsidR="00107175" w:rsidRPr="008444D9">
        <w:rPr>
          <w:rFonts w:ascii="Verdana" w:hAnsi="Verdana" w:cs="Arial"/>
          <w:sz w:val="20"/>
          <w:szCs w:val="20"/>
        </w:rPr>
        <w:t xml:space="preserve"> IS NOT AN INSURANCE AGENT OR BROKER FOR CUSTOMER OR ANY COUNTERPARTY, CARRIER OR ANY OTHER PERSON AND DOES NOT SOLICIT, NEGOTIATE, PURCHASE OR SELL INSURANCE FOR OR ON BEHALF OF ANY USER OF THE </w:t>
      </w:r>
      <w:r w:rsidRPr="008444D9">
        <w:rPr>
          <w:rFonts w:ascii="Verdana" w:hAnsi="Verdana" w:cs="Arial"/>
          <w:sz w:val="20"/>
          <w:szCs w:val="20"/>
        </w:rPr>
        <w:t>CLOUDPRO</w:t>
      </w:r>
      <w:r w:rsidR="00107175" w:rsidRPr="008444D9">
        <w:rPr>
          <w:rFonts w:ascii="Verdana" w:hAnsi="Verdana" w:cs="Arial"/>
          <w:sz w:val="20"/>
          <w:szCs w:val="20"/>
        </w:rPr>
        <w:t xml:space="preserve"> SOLUTION OR ANY OTHER PERSON. </w:t>
      </w:r>
    </w:p>
    <w:p w14:paraId="5F19CC2E" w14:textId="32BF47A7" w:rsidR="008C624A" w:rsidRPr="008444D9" w:rsidDel="000F5405" w:rsidRDefault="006B17CC" w:rsidP="00B00C5E">
      <w:pPr>
        <w:pStyle w:val="ListParagraph"/>
        <w:numPr>
          <w:ilvl w:val="0"/>
          <w:numId w:val="33"/>
        </w:numPr>
        <w:spacing w:after="120"/>
        <w:ind w:left="360"/>
        <w:contextualSpacing w:val="0"/>
        <w:jc w:val="both"/>
        <w:rPr>
          <w:del w:id="9" w:author="priya jain" w:date="2025-10-08T11:27:00Z" w16du:dateUtc="2025-10-08T05:57:00Z"/>
          <w:rFonts w:ascii="Verdana" w:hAnsi="Verdana" w:cs="Arial"/>
          <w:sz w:val="20"/>
          <w:szCs w:val="20"/>
        </w:rPr>
      </w:pPr>
      <w:bookmarkStart w:id="10" w:name="_Ref479255570"/>
      <w:del w:id="11" w:author="priya jain" w:date="2025-10-08T11:27:00Z" w16du:dateUtc="2025-10-08T05:57:00Z">
        <w:r w:rsidRPr="008444D9" w:rsidDel="000F5405">
          <w:rPr>
            <w:rFonts w:ascii="Verdana" w:hAnsi="Verdana" w:cs="Arial"/>
            <w:b/>
            <w:sz w:val="20"/>
            <w:szCs w:val="20"/>
            <w:u w:val="single"/>
          </w:rPr>
          <w:delText>Indemnification</w:delText>
        </w:r>
        <w:r w:rsidRPr="008444D9" w:rsidDel="000F5405">
          <w:rPr>
            <w:rFonts w:ascii="Verdana" w:hAnsi="Verdana" w:cs="Arial"/>
            <w:b/>
            <w:sz w:val="20"/>
            <w:szCs w:val="20"/>
          </w:rPr>
          <w:delText>.</w:delText>
        </w:r>
        <w:bookmarkStart w:id="12" w:name="_Ref479257757"/>
        <w:bookmarkEnd w:id="10"/>
      </w:del>
    </w:p>
    <w:bookmarkEnd w:id="12"/>
    <w:p w14:paraId="68D3AE1F" w14:textId="63CC3F36" w:rsidR="00E16444" w:rsidRPr="008444D9" w:rsidRDefault="006B17CC" w:rsidP="00B00C5E">
      <w:pPr>
        <w:pStyle w:val="ListParagraph"/>
        <w:numPr>
          <w:ilvl w:val="1"/>
          <w:numId w:val="33"/>
        </w:numPr>
        <w:spacing w:after="120"/>
        <w:ind w:left="360"/>
        <w:contextualSpacing w:val="0"/>
        <w:jc w:val="both"/>
        <w:rPr>
          <w:rFonts w:ascii="Verdana" w:hAnsi="Verdana" w:cs="Arial"/>
          <w:sz w:val="20"/>
          <w:szCs w:val="20"/>
        </w:rPr>
      </w:pPr>
      <w:r w:rsidRPr="008444D9">
        <w:rPr>
          <w:rFonts w:ascii="Verdana" w:hAnsi="Verdana" w:cs="Arial"/>
          <w:b/>
          <w:sz w:val="20"/>
          <w:szCs w:val="20"/>
        </w:rPr>
        <w:t xml:space="preserve">By </w:t>
      </w:r>
      <w:r w:rsidR="00A133D0" w:rsidRPr="008444D9">
        <w:rPr>
          <w:rFonts w:ascii="Verdana" w:hAnsi="Verdana" w:cs="Arial"/>
          <w:b/>
          <w:sz w:val="20"/>
          <w:szCs w:val="20"/>
        </w:rPr>
        <w:t>CloudPro</w:t>
      </w:r>
      <w:r w:rsidRPr="008444D9">
        <w:rPr>
          <w:rFonts w:ascii="Verdana" w:hAnsi="Verdana" w:cs="Arial"/>
          <w:b/>
          <w:sz w:val="20"/>
          <w:szCs w:val="20"/>
        </w:rPr>
        <w:t>.</w:t>
      </w:r>
      <w:r w:rsidRPr="008444D9">
        <w:rPr>
          <w:rFonts w:ascii="Verdana" w:hAnsi="Verdana" w:cs="Arial"/>
          <w:sz w:val="20"/>
          <w:szCs w:val="20"/>
        </w:rPr>
        <w:t xml:space="preserve"> </w:t>
      </w:r>
      <w:r w:rsidR="00AA3750" w:rsidRPr="008444D9">
        <w:rPr>
          <w:rFonts w:ascii="Verdana" w:hAnsi="Verdana" w:cs="Arial"/>
          <w:sz w:val="20"/>
          <w:szCs w:val="20"/>
        </w:rPr>
        <w:t xml:space="preserve"> </w:t>
      </w:r>
      <w:r w:rsidR="00871531" w:rsidRPr="008444D9">
        <w:rPr>
          <w:rFonts w:ascii="Verdana" w:hAnsi="Verdana" w:cs="Arial"/>
          <w:sz w:val="20"/>
          <w:szCs w:val="20"/>
        </w:rPr>
        <w:t>Subject to Section</w:t>
      </w:r>
      <w:r w:rsidR="00D10233" w:rsidRPr="008444D9">
        <w:rPr>
          <w:rFonts w:ascii="Verdana" w:hAnsi="Verdana" w:cs="Arial"/>
          <w:sz w:val="20"/>
          <w:szCs w:val="20"/>
        </w:rPr>
        <w:t xml:space="preserve"> </w:t>
      </w:r>
      <w:r w:rsidR="005F04CA" w:rsidRPr="008444D9">
        <w:rPr>
          <w:rFonts w:ascii="Verdana" w:hAnsi="Verdana" w:cs="Arial"/>
          <w:sz w:val="20"/>
          <w:szCs w:val="20"/>
        </w:rPr>
        <w:t>11</w:t>
      </w:r>
      <w:r w:rsidR="00871531" w:rsidRPr="008444D9">
        <w:rPr>
          <w:rFonts w:ascii="Verdana" w:hAnsi="Verdana" w:cs="Arial"/>
          <w:sz w:val="20"/>
          <w:szCs w:val="20"/>
        </w:rPr>
        <w:t xml:space="preserve">, </w:t>
      </w:r>
      <w:r w:rsidR="00A133D0" w:rsidRPr="008444D9">
        <w:rPr>
          <w:rFonts w:ascii="Verdana" w:hAnsi="Verdana" w:cs="Arial"/>
          <w:sz w:val="20"/>
          <w:szCs w:val="20"/>
        </w:rPr>
        <w:t>CloudPro</w:t>
      </w:r>
      <w:r w:rsidRPr="008444D9">
        <w:rPr>
          <w:rFonts w:ascii="Verdana" w:hAnsi="Verdana" w:cs="Arial"/>
          <w:sz w:val="20"/>
          <w:szCs w:val="20"/>
        </w:rPr>
        <w:t xml:space="preserve"> shall defend, indemnify, and hold harmless Customer and its permitted assigns from and against any and all </w:t>
      </w:r>
      <w:r w:rsidR="001A18B1" w:rsidRPr="008444D9">
        <w:rPr>
          <w:rFonts w:ascii="Verdana" w:hAnsi="Verdana" w:cs="Arial"/>
          <w:sz w:val="20"/>
          <w:szCs w:val="20"/>
        </w:rPr>
        <w:t>Claims</w:t>
      </w:r>
      <w:r w:rsidR="00F6521E" w:rsidRPr="008444D9">
        <w:rPr>
          <w:rFonts w:ascii="Verdana" w:hAnsi="Verdana" w:cs="Arial"/>
          <w:sz w:val="20"/>
          <w:szCs w:val="20"/>
        </w:rPr>
        <w:t xml:space="preserve"> </w:t>
      </w:r>
      <w:r w:rsidRPr="008444D9">
        <w:rPr>
          <w:rFonts w:ascii="Verdana" w:hAnsi="Verdana" w:cs="Arial"/>
          <w:sz w:val="20"/>
          <w:szCs w:val="20"/>
        </w:rPr>
        <w:t>arising out of or in connection with any third party claim</w:t>
      </w:r>
      <w:r w:rsidR="00AA3591" w:rsidRPr="008444D9">
        <w:rPr>
          <w:rFonts w:ascii="Verdana" w:hAnsi="Verdana" w:cs="Arial"/>
          <w:sz w:val="20"/>
          <w:szCs w:val="20"/>
        </w:rPr>
        <w:t>s</w:t>
      </w:r>
      <w:r w:rsidRPr="008444D9">
        <w:rPr>
          <w:rFonts w:ascii="Verdana" w:hAnsi="Verdana" w:cs="Arial"/>
          <w:sz w:val="20"/>
          <w:szCs w:val="20"/>
        </w:rPr>
        <w:t xml:space="preserve"> </w:t>
      </w:r>
      <w:r w:rsidR="006A3841" w:rsidRPr="008444D9">
        <w:rPr>
          <w:rFonts w:ascii="Verdana" w:hAnsi="Verdana" w:cs="Arial"/>
          <w:sz w:val="20"/>
          <w:szCs w:val="20"/>
        </w:rPr>
        <w:t xml:space="preserve">that the </w:t>
      </w:r>
      <w:r w:rsidR="00A133D0" w:rsidRPr="008444D9">
        <w:rPr>
          <w:rFonts w:ascii="Verdana" w:hAnsi="Verdana" w:cs="Arial"/>
          <w:sz w:val="20"/>
          <w:szCs w:val="20"/>
        </w:rPr>
        <w:t>CloudPro</w:t>
      </w:r>
      <w:r w:rsidR="00FB6161" w:rsidRPr="008444D9">
        <w:rPr>
          <w:rFonts w:ascii="Verdana" w:hAnsi="Verdana" w:cs="Arial"/>
          <w:sz w:val="20"/>
          <w:szCs w:val="20"/>
        </w:rPr>
        <w:t xml:space="preserve"> Solution</w:t>
      </w:r>
      <w:r w:rsidR="00C1110F" w:rsidRPr="008444D9">
        <w:rPr>
          <w:rFonts w:ascii="Verdana" w:hAnsi="Verdana" w:cs="Arial"/>
          <w:sz w:val="20"/>
          <w:szCs w:val="20"/>
        </w:rPr>
        <w:t>s</w:t>
      </w:r>
      <w:r w:rsidR="006A3841" w:rsidRPr="008444D9">
        <w:rPr>
          <w:rFonts w:ascii="Verdana" w:hAnsi="Verdana" w:cs="Arial"/>
          <w:sz w:val="20"/>
          <w:szCs w:val="20"/>
        </w:rPr>
        <w:t xml:space="preserve">, in the form delivered and when used by Customer </w:t>
      </w:r>
      <w:r w:rsidR="00D10233" w:rsidRPr="008444D9">
        <w:rPr>
          <w:rFonts w:ascii="Verdana" w:hAnsi="Verdana" w:cs="Arial"/>
          <w:sz w:val="20"/>
          <w:szCs w:val="20"/>
        </w:rPr>
        <w:t>in accordance with the Agreement</w:t>
      </w:r>
      <w:r w:rsidR="006A3841" w:rsidRPr="008444D9">
        <w:rPr>
          <w:rFonts w:ascii="Verdana" w:hAnsi="Verdana" w:cs="Arial"/>
          <w:sz w:val="20"/>
          <w:szCs w:val="20"/>
        </w:rPr>
        <w:t>, infringes or misappropriates the intellectual property rights of a third party</w:t>
      </w:r>
      <w:r w:rsidRPr="008444D9">
        <w:rPr>
          <w:rFonts w:ascii="Verdana" w:hAnsi="Verdana" w:cs="Arial"/>
          <w:sz w:val="20"/>
          <w:szCs w:val="20"/>
        </w:rPr>
        <w:t>.</w:t>
      </w:r>
    </w:p>
    <w:p w14:paraId="0BF95540" w14:textId="6B692455" w:rsidR="008C624A" w:rsidRPr="008444D9" w:rsidRDefault="00A133D0" w:rsidP="00B00C5E">
      <w:pPr>
        <w:pStyle w:val="ListParagraph"/>
        <w:numPr>
          <w:ilvl w:val="2"/>
          <w:numId w:val="33"/>
        </w:numPr>
        <w:spacing w:after="120"/>
        <w:contextualSpacing w:val="0"/>
        <w:jc w:val="both"/>
        <w:rPr>
          <w:rFonts w:ascii="Verdana" w:hAnsi="Verdana" w:cs="Arial"/>
          <w:sz w:val="20"/>
          <w:szCs w:val="20"/>
        </w:rPr>
      </w:pPr>
      <w:bookmarkStart w:id="13" w:name="_Ref479258008"/>
      <w:r w:rsidRPr="008444D9">
        <w:rPr>
          <w:rFonts w:ascii="Verdana" w:hAnsi="Verdana" w:cs="Arial"/>
          <w:sz w:val="20"/>
          <w:szCs w:val="20"/>
        </w:rPr>
        <w:t>CloudPro</w:t>
      </w:r>
      <w:r w:rsidR="00E16444" w:rsidRPr="008444D9">
        <w:rPr>
          <w:rFonts w:ascii="Verdana" w:hAnsi="Verdana" w:cs="Arial"/>
          <w:sz w:val="20"/>
          <w:szCs w:val="20"/>
        </w:rPr>
        <w:t xml:space="preserve"> has the right</w:t>
      </w:r>
      <w:r w:rsidR="000077AE" w:rsidRPr="008444D9">
        <w:rPr>
          <w:rFonts w:ascii="Verdana" w:hAnsi="Verdana" w:cs="Arial"/>
          <w:sz w:val="20"/>
          <w:szCs w:val="20"/>
        </w:rPr>
        <w:t>, in its sole discretion,</w:t>
      </w:r>
      <w:r w:rsidR="00E16444" w:rsidRPr="008444D9">
        <w:rPr>
          <w:rFonts w:ascii="Verdana" w:hAnsi="Verdana" w:cs="Arial"/>
          <w:sz w:val="20"/>
          <w:szCs w:val="20"/>
        </w:rPr>
        <w:t xml:space="preserve"> to do any of the </w:t>
      </w:r>
      <w:r w:rsidR="003920DD" w:rsidRPr="008444D9">
        <w:rPr>
          <w:rFonts w:ascii="Verdana" w:hAnsi="Verdana" w:cs="Arial"/>
          <w:sz w:val="20"/>
          <w:szCs w:val="20"/>
        </w:rPr>
        <w:t>following when an infringement C</w:t>
      </w:r>
      <w:r w:rsidR="00E16444" w:rsidRPr="008444D9">
        <w:rPr>
          <w:rFonts w:ascii="Verdana" w:hAnsi="Verdana" w:cs="Arial"/>
          <w:sz w:val="20"/>
          <w:szCs w:val="20"/>
        </w:rPr>
        <w:t>laim is raised: (i) obtain the right for Customer to use the</w:t>
      </w:r>
      <w:r w:rsidR="00CD33DA" w:rsidRPr="008444D9">
        <w:rPr>
          <w:rFonts w:ascii="Verdana" w:hAnsi="Verdana" w:cs="Arial"/>
          <w:sz w:val="20"/>
          <w:szCs w:val="20"/>
        </w:rPr>
        <w:t xml:space="preserve"> allegedly</w:t>
      </w:r>
      <w:r w:rsidR="00E16444" w:rsidRPr="008444D9">
        <w:rPr>
          <w:rFonts w:ascii="Verdana" w:hAnsi="Verdana" w:cs="Arial"/>
          <w:sz w:val="20"/>
          <w:szCs w:val="20"/>
        </w:rPr>
        <w:t xml:space="preserve"> infringing portion of the </w:t>
      </w:r>
      <w:r w:rsidRPr="008444D9">
        <w:rPr>
          <w:rFonts w:ascii="Verdana" w:hAnsi="Verdana" w:cs="Arial"/>
          <w:sz w:val="20"/>
          <w:szCs w:val="20"/>
        </w:rPr>
        <w:t>CloudPro</w:t>
      </w:r>
      <w:r w:rsidR="00E16444" w:rsidRPr="008444D9">
        <w:rPr>
          <w:rFonts w:ascii="Verdana" w:hAnsi="Verdana" w:cs="Arial"/>
          <w:sz w:val="20"/>
          <w:szCs w:val="20"/>
        </w:rPr>
        <w:t xml:space="preserve"> Solution</w:t>
      </w:r>
      <w:r w:rsidR="00C1110F" w:rsidRPr="008444D9">
        <w:rPr>
          <w:rFonts w:ascii="Verdana" w:hAnsi="Verdana" w:cs="Arial"/>
          <w:sz w:val="20"/>
          <w:szCs w:val="20"/>
        </w:rPr>
        <w:t>s</w:t>
      </w:r>
      <w:r w:rsidR="00E16444" w:rsidRPr="008444D9">
        <w:rPr>
          <w:rFonts w:ascii="Verdana" w:hAnsi="Verdana" w:cs="Arial"/>
          <w:sz w:val="20"/>
          <w:szCs w:val="20"/>
        </w:rPr>
        <w:t xml:space="preserve">, (ii) replace the </w:t>
      </w:r>
      <w:r w:rsidRPr="008444D9">
        <w:rPr>
          <w:rFonts w:ascii="Verdana" w:hAnsi="Verdana" w:cs="Arial"/>
          <w:sz w:val="20"/>
          <w:szCs w:val="20"/>
        </w:rPr>
        <w:t>CloudPro</w:t>
      </w:r>
      <w:r w:rsidR="00E16444" w:rsidRPr="008444D9">
        <w:rPr>
          <w:rFonts w:ascii="Verdana" w:hAnsi="Verdana" w:cs="Arial"/>
          <w:sz w:val="20"/>
          <w:szCs w:val="20"/>
        </w:rPr>
        <w:t xml:space="preserve"> Solution</w:t>
      </w:r>
      <w:r w:rsidR="00C1110F" w:rsidRPr="008444D9">
        <w:rPr>
          <w:rFonts w:ascii="Verdana" w:hAnsi="Verdana" w:cs="Arial"/>
          <w:sz w:val="20"/>
          <w:szCs w:val="20"/>
        </w:rPr>
        <w:t>s</w:t>
      </w:r>
      <w:r w:rsidR="00E16444" w:rsidRPr="008444D9">
        <w:rPr>
          <w:rFonts w:ascii="Verdana" w:hAnsi="Verdana" w:cs="Arial"/>
          <w:sz w:val="20"/>
          <w:szCs w:val="20"/>
        </w:rPr>
        <w:t xml:space="preserve"> with a </w:t>
      </w:r>
      <w:r w:rsidR="00CD33DA" w:rsidRPr="008444D9">
        <w:rPr>
          <w:rFonts w:ascii="Verdana" w:hAnsi="Verdana" w:cs="Arial"/>
          <w:sz w:val="20"/>
          <w:szCs w:val="20"/>
        </w:rPr>
        <w:t>modified</w:t>
      </w:r>
      <w:r w:rsidR="00E16444" w:rsidRPr="008444D9">
        <w:rPr>
          <w:rFonts w:ascii="Verdana" w:hAnsi="Verdana" w:cs="Arial"/>
          <w:sz w:val="20"/>
          <w:szCs w:val="20"/>
        </w:rPr>
        <w:t xml:space="preserve"> version so long as it does not decrease the functionality, or (iii) terminate the Agreement as to the </w:t>
      </w:r>
      <w:r w:rsidR="00CD33DA" w:rsidRPr="008444D9">
        <w:rPr>
          <w:rFonts w:ascii="Verdana" w:hAnsi="Verdana" w:cs="Arial"/>
          <w:sz w:val="20"/>
          <w:szCs w:val="20"/>
        </w:rPr>
        <w:t xml:space="preserve">allegedly </w:t>
      </w:r>
      <w:r w:rsidR="00E16444" w:rsidRPr="008444D9">
        <w:rPr>
          <w:rFonts w:ascii="Verdana" w:hAnsi="Verdana" w:cs="Arial"/>
          <w:sz w:val="20"/>
          <w:szCs w:val="20"/>
        </w:rPr>
        <w:t xml:space="preserve">infringing </w:t>
      </w:r>
      <w:r w:rsidRPr="008444D9">
        <w:rPr>
          <w:rFonts w:ascii="Verdana" w:hAnsi="Verdana" w:cs="Arial"/>
          <w:sz w:val="20"/>
          <w:szCs w:val="20"/>
        </w:rPr>
        <w:t>CloudPro</w:t>
      </w:r>
      <w:r w:rsidR="00E16444" w:rsidRPr="008444D9">
        <w:rPr>
          <w:rFonts w:ascii="Verdana" w:hAnsi="Verdana" w:cs="Arial"/>
          <w:sz w:val="20"/>
          <w:szCs w:val="20"/>
        </w:rPr>
        <w:t xml:space="preserve"> Solution</w:t>
      </w:r>
      <w:r w:rsidR="00C1110F" w:rsidRPr="008444D9">
        <w:rPr>
          <w:rFonts w:ascii="Verdana" w:hAnsi="Verdana" w:cs="Arial"/>
          <w:sz w:val="20"/>
          <w:szCs w:val="20"/>
        </w:rPr>
        <w:t>s</w:t>
      </w:r>
      <w:r w:rsidR="00E16444" w:rsidRPr="008444D9">
        <w:rPr>
          <w:rFonts w:ascii="Verdana" w:hAnsi="Verdana" w:cs="Arial"/>
          <w:sz w:val="20"/>
          <w:szCs w:val="20"/>
        </w:rPr>
        <w:t xml:space="preserve">.  </w:t>
      </w:r>
      <w:r w:rsidR="00CD33DA" w:rsidRPr="008444D9">
        <w:rPr>
          <w:rFonts w:ascii="Verdana" w:hAnsi="Verdana" w:cs="Arial"/>
          <w:sz w:val="20"/>
          <w:szCs w:val="20"/>
        </w:rPr>
        <w:t xml:space="preserve">In such event, </w:t>
      </w:r>
      <w:r w:rsidRPr="008444D9">
        <w:rPr>
          <w:rFonts w:ascii="Verdana" w:hAnsi="Verdana" w:cs="Arial"/>
          <w:sz w:val="20"/>
          <w:szCs w:val="20"/>
        </w:rPr>
        <w:t>CloudPro</w:t>
      </w:r>
      <w:r w:rsidR="00CD33DA" w:rsidRPr="008444D9">
        <w:rPr>
          <w:rFonts w:ascii="Verdana" w:hAnsi="Verdana" w:cs="Arial"/>
          <w:sz w:val="20"/>
          <w:szCs w:val="20"/>
        </w:rPr>
        <w:t xml:space="preserve"> makes no admission and disclaims all liability that any actual infringement occurred.  </w:t>
      </w:r>
    </w:p>
    <w:bookmarkEnd w:id="13"/>
    <w:p w14:paraId="18DCD4DF" w14:textId="4FD3A575" w:rsidR="008C624A" w:rsidRPr="008444D9" w:rsidRDefault="006B17CC" w:rsidP="00B00C5E">
      <w:pPr>
        <w:pStyle w:val="ListParagraph"/>
        <w:numPr>
          <w:ilvl w:val="1"/>
          <w:numId w:val="33"/>
        </w:numPr>
        <w:spacing w:after="120"/>
        <w:ind w:left="360"/>
        <w:contextualSpacing w:val="0"/>
        <w:jc w:val="both"/>
        <w:rPr>
          <w:rFonts w:ascii="Verdana" w:hAnsi="Verdana" w:cs="Arial"/>
          <w:sz w:val="20"/>
          <w:szCs w:val="20"/>
        </w:rPr>
      </w:pPr>
      <w:r w:rsidRPr="008444D9">
        <w:rPr>
          <w:rFonts w:ascii="Verdana" w:hAnsi="Verdana" w:cs="Arial"/>
          <w:b/>
          <w:sz w:val="20"/>
          <w:szCs w:val="20"/>
        </w:rPr>
        <w:t>By Customer.</w:t>
      </w:r>
      <w:r w:rsidRPr="008444D9">
        <w:rPr>
          <w:rFonts w:ascii="Verdana" w:hAnsi="Verdana" w:cs="Arial"/>
          <w:sz w:val="20"/>
          <w:szCs w:val="20"/>
        </w:rPr>
        <w:t xml:space="preserve"> </w:t>
      </w:r>
      <w:r w:rsidR="00AA3750" w:rsidRPr="008444D9">
        <w:rPr>
          <w:rFonts w:ascii="Verdana" w:hAnsi="Verdana" w:cs="Arial"/>
          <w:sz w:val="20"/>
          <w:szCs w:val="20"/>
        </w:rPr>
        <w:t xml:space="preserve"> </w:t>
      </w:r>
      <w:r w:rsidRPr="008444D9">
        <w:rPr>
          <w:rFonts w:ascii="Verdana" w:hAnsi="Verdana" w:cs="Arial"/>
          <w:sz w:val="20"/>
          <w:szCs w:val="20"/>
        </w:rPr>
        <w:t xml:space="preserve">Customer shall defend, indemnify, and hold harmless </w:t>
      </w:r>
      <w:r w:rsidR="00A133D0" w:rsidRPr="008444D9">
        <w:rPr>
          <w:rFonts w:ascii="Verdana" w:hAnsi="Verdana" w:cs="Arial"/>
          <w:sz w:val="20"/>
          <w:szCs w:val="20"/>
        </w:rPr>
        <w:t>CloudPro</w:t>
      </w:r>
      <w:r w:rsidRPr="008444D9">
        <w:rPr>
          <w:rFonts w:ascii="Verdana" w:hAnsi="Verdana" w:cs="Arial"/>
          <w:sz w:val="20"/>
          <w:szCs w:val="20"/>
        </w:rPr>
        <w:t xml:space="preserve">, and its permitted assigns, from and against any and all </w:t>
      </w:r>
      <w:r w:rsidR="00F6521E" w:rsidRPr="008444D9">
        <w:rPr>
          <w:rFonts w:ascii="Verdana" w:hAnsi="Verdana" w:cs="Arial"/>
          <w:sz w:val="20"/>
          <w:szCs w:val="20"/>
        </w:rPr>
        <w:t>Claims</w:t>
      </w:r>
      <w:r w:rsidRPr="008444D9">
        <w:rPr>
          <w:rFonts w:ascii="Verdana" w:hAnsi="Verdana" w:cs="Arial"/>
          <w:sz w:val="20"/>
          <w:szCs w:val="20"/>
        </w:rPr>
        <w:t xml:space="preserve">, arising out of or in connection with </w:t>
      </w:r>
      <w:r w:rsidR="00E701C0" w:rsidRPr="008444D9">
        <w:rPr>
          <w:rFonts w:ascii="Verdana" w:hAnsi="Verdana" w:cs="Arial"/>
          <w:sz w:val="20"/>
          <w:szCs w:val="20"/>
        </w:rPr>
        <w:t xml:space="preserve">the </w:t>
      </w:r>
      <w:r w:rsidRPr="008444D9">
        <w:rPr>
          <w:rFonts w:ascii="Verdana" w:hAnsi="Verdana" w:cs="Arial"/>
          <w:sz w:val="20"/>
          <w:szCs w:val="20"/>
        </w:rPr>
        <w:t xml:space="preserve">use of the </w:t>
      </w:r>
      <w:r w:rsidR="00A133D0" w:rsidRPr="008444D9">
        <w:rPr>
          <w:rFonts w:ascii="Verdana" w:hAnsi="Verdana" w:cs="Arial"/>
          <w:sz w:val="20"/>
          <w:szCs w:val="20"/>
        </w:rPr>
        <w:t>CloudPro</w:t>
      </w:r>
      <w:r w:rsidR="00FB6161" w:rsidRPr="008444D9">
        <w:rPr>
          <w:rFonts w:ascii="Verdana" w:hAnsi="Verdana" w:cs="Arial"/>
          <w:sz w:val="20"/>
          <w:szCs w:val="20"/>
        </w:rPr>
        <w:t xml:space="preserve"> Solution</w:t>
      </w:r>
      <w:r w:rsidR="00C1110F" w:rsidRPr="008444D9">
        <w:rPr>
          <w:rFonts w:ascii="Verdana" w:hAnsi="Verdana" w:cs="Arial"/>
          <w:sz w:val="20"/>
          <w:szCs w:val="20"/>
        </w:rPr>
        <w:t>s</w:t>
      </w:r>
      <w:r w:rsidRPr="008444D9">
        <w:rPr>
          <w:rFonts w:ascii="Verdana" w:hAnsi="Verdana" w:cs="Arial"/>
          <w:sz w:val="20"/>
          <w:szCs w:val="20"/>
        </w:rPr>
        <w:t xml:space="preserve"> or the results thereof by Customer, its employees, agents and contractors</w:t>
      </w:r>
      <w:r w:rsidR="00E20E57" w:rsidRPr="008444D9">
        <w:rPr>
          <w:rFonts w:ascii="Verdana" w:hAnsi="Verdana" w:cs="Arial"/>
          <w:sz w:val="20"/>
          <w:szCs w:val="20"/>
        </w:rPr>
        <w:t>, including specifically where a claim arises due to Customer’s failure to implement proper security or encryption functionality</w:t>
      </w:r>
      <w:r w:rsidRPr="008444D9">
        <w:rPr>
          <w:rFonts w:ascii="Verdana" w:hAnsi="Verdana" w:cs="Arial"/>
          <w:sz w:val="20"/>
          <w:szCs w:val="20"/>
        </w:rPr>
        <w:t>.</w:t>
      </w:r>
    </w:p>
    <w:p w14:paraId="6DDE65B6" w14:textId="58E56B8F" w:rsidR="008C624A" w:rsidRPr="008444D9" w:rsidRDefault="006B17CC" w:rsidP="00B00C5E">
      <w:pPr>
        <w:pStyle w:val="ListParagraph"/>
        <w:numPr>
          <w:ilvl w:val="1"/>
          <w:numId w:val="33"/>
        </w:numPr>
        <w:spacing w:after="120"/>
        <w:ind w:left="360"/>
        <w:contextualSpacing w:val="0"/>
        <w:jc w:val="both"/>
        <w:rPr>
          <w:rFonts w:ascii="Verdana" w:hAnsi="Verdana" w:cs="Arial"/>
          <w:sz w:val="20"/>
          <w:szCs w:val="20"/>
        </w:rPr>
      </w:pPr>
      <w:r w:rsidRPr="008444D9">
        <w:rPr>
          <w:rFonts w:ascii="Verdana" w:hAnsi="Verdana" w:cs="Arial"/>
          <w:b/>
          <w:sz w:val="20"/>
          <w:szCs w:val="20"/>
        </w:rPr>
        <w:t>Indemnification Procedure.</w:t>
      </w:r>
      <w:r w:rsidRPr="008444D9">
        <w:rPr>
          <w:rFonts w:ascii="Verdana" w:hAnsi="Verdana" w:cs="Arial"/>
          <w:sz w:val="20"/>
          <w:szCs w:val="20"/>
        </w:rPr>
        <w:t xml:space="preserve"> </w:t>
      </w:r>
      <w:r w:rsidR="00AA3750" w:rsidRPr="008444D9">
        <w:rPr>
          <w:rFonts w:ascii="Verdana" w:hAnsi="Verdana" w:cs="Arial"/>
          <w:sz w:val="20"/>
          <w:szCs w:val="20"/>
        </w:rPr>
        <w:t xml:space="preserve"> </w:t>
      </w:r>
      <w:r w:rsidRPr="008444D9">
        <w:rPr>
          <w:rFonts w:ascii="Verdana" w:hAnsi="Verdana" w:cs="Arial"/>
          <w:sz w:val="20"/>
          <w:szCs w:val="20"/>
        </w:rPr>
        <w:t xml:space="preserve">Upon the assertion of any </w:t>
      </w:r>
      <w:r w:rsidR="006A2FFD" w:rsidRPr="008444D9">
        <w:rPr>
          <w:rFonts w:ascii="Verdana" w:hAnsi="Verdana" w:cs="Arial"/>
          <w:sz w:val="20"/>
          <w:szCs w:val="20"/>
        </w:rPr>
        <w:t>C</w:t>
      </w:r>
      <w:r w:rsidRPr="008444D9">
        <w:rPr>
          <w:rFonts w:ascii="Verdana" w:hAnsi="Verdana" w:cs="Arial"/>
          <w:sz w:val="20"/>
          <w:szCs w:val="20"/>
        </w:rPr>
        <w:t xml:space="preserve">laim or the commencement of any suit or proceeding against one </w:t>
      </w:r>
      <w:r w:rsidR="00BE34CF" w:rsidRPr="008444D9">
        <w:rPr>
          <w:rFonts w:ascii="Verdana" w:hAnsi="Verdana" w:cs="Arial"/>
          <w:sz w:val="20"/>
          <w:szCs w:val="20"/>
        </w:rPr>
        <w:t>P</w:t>
      </w:r>
      <w:r w:rsidRPr="008444D9">
        <w:rPr>
          <w:rFonts w:ascii="Verdana" w:hAnsi="Verdana" w:cs="Arial"/>
          <w:sz w:val="20"/>
          <w:szCs w:val="20"/>
        </w:rPr>
        <w:t>arty (the “</w:t>
      </w:r>
      <w:r w:rsidRPr="008444D9">
        <w:rPr>
          <w:rFonts w:ascii="Verdana" w:hAnsi="Verdana" w:cs="Arial"/>
          <w:b/>
          <w:sz w:val="20"/>
          <w:szCs w:val="20"/>
        </w:rPr>
        <w:t>Indemnified Party</w:t>
      </w:r>
      <w:r w:rsidRPr="008444D9">
        <w:rPr>
          <w:rFonts w:ascii="Verdana" w:hAnsi="Verdana" w:cs="Arial"/>
          <w:sz w:val="20"/>
          <w:szCs w:val="20"/>
        </w:rPr>
        <w:t xml:space="preserve">”) by any third party that may give rise to an indemnification obligation or other liability of the other, indemnifying </w:t>
      </w:r>
      <w:r w:rsidR="00BE34CF" w:rsidRPr="008444D9">
        <w:rPr>
          <w:rFonts w:ascii="Verdana" w:hAnsi="Verdana" w:cs="Arial"/>
          <w:sz w:val="20"/>
          <w:szCs w:val="20"/>
        </w:rPr>
        <w:t>P</w:t>
      </w:r>
      <w:r w:rsidRPr="008444D9">
        <w:rPr>
          <w:rFonts w:ascii="Verdana" w:hAnsi="Verdana" w:cs="Arial"/>
          <w:sz w:val="20"/>
          <w:szCs w:val="20"/>
        </w:rPr>
        <w:t xml:space="preserve">arty under this Section </w:t>
      </w:r>
      <w:r w:rsidR="00CD33DA" w:rsidRPr="008444D9">
        <w:rPr>
          <w:rFonts w:ascii="Verdana" w:hAnsi="Verdana" w:cs="Arial"/>
          <w:sz w:val="20"/>
          <w:szCs w:val="20"/>
        </w:rPr>
        <w:t>12</w:t>
      </w:r>
      <w:r w:rsidR="00F00E96" w:rsidRPr="008444D9">
        <w:rPr>
          <w:rFonts w:ascii="Verdana" w:hAnsi="Verdana" w:cs="Arial"/>
          <w:sz w:val="20"/>
          <w:szCs w:val="20"/>
        </w:rPr>
        <w:t xml:space="preserve"> </w:t>
      </w:r>
      <w:r w:rsidRPr="008444D9">
        <w:rPr>
          <w:rFonts w:ascii="Verdana" w:hAnsi="Verdana" w:cs="Arial"/>
          <w:sz w:val="20"/>
          <w:szCs w:val="20"/>
        </w:rPr>
        <w:t>(the “</w:t>
      </w:r>
      <w:r w:rsidRPr="008444D9">
        <w:rPr>
          <w:rFonts w:ascii="Verdana" w:hAnsi="Verdana" w:cs="Arial"/>
          <w:b/>
          <w:sz w:val="20"/>
          <w:szCs w:val="20"/>
        </w:rPr>
        <w:t>Indemnifying Party</w:t>
      </w:r>
      <w:r w:rsidRPr="008444D9">
        <w:rPr>
          <w:rFonts w:ascii="Verdana" w:hAnsi="Verdana" w:cs="Arial"/>
          <w:sz w:val="20"/>
          <w:szCs w:val="20"/>
        </w:rPr>
        <w:t xml:space="preserve">”), the Indemnified Party shall promptly notify the Indemnifying Party of the existence of such </w:t>
      </w:r>
      <w:r w:rsidR="006A2FFD" w:rsidRPr="008444D9">
        <w:rPr>
          <w:rFonts w:ascii="Verdana" w:hAnsi="Verdana" w:cs="Arial"/>
          <w:sz w:val="20"/>
          <w:szCs w:val="20"/>
        </w:rPr>
        <w:t>C</w:t>
      </w:r>
      <w:r w:rsidRPr="008444D9">
        <w:rPr>
          <w:rFonts w:ascii="Verdana" w:hAnsi="Verdana" w:cs="Arial"/>
          <w:sz w:val="20"/>
          <w:szCs w:val="20"/>
        </w:rPr>
        <w:t xml:space="preserve">laim and shall give the Indemnifying Party the option, determined in the Indemnifying Party’s sole reasonable discretion, of defending and/or negotiating </w:t>
      </w:r>
      <w:r w:rsidR="00E701C0" w:rsidRPr="008444D9">
        <w:rPr>
          <w:rFonts w:ascii="Verdana" w:hAnsi="Verdana" w:cs="Arial"/>
          <w:sz w:val="20"/>
          <w:szCs w:val="20"/>
        </w:rPr>
        <w:t xml:space="preserve">a </w:t>
      </w:r>
      <w:r w:rsidRPr="008444D9">
        <w:rPr>
          <w:rFonts w:ascii="Verdana" w:hAnsi="Verdana" w:cs="Arial"/>
          <w:sz w:val="20"/>
          <w:szCs w:val="20"/>
        </w:rPr>
        <w:t xml:space="preserve">settlement of the </w:t>
      </w:r>
      <w:r w:rsidR="006A2FFD" w:rsidRPr="008444D9">
        <w:rPr>
          <w:rFonts w:ascii="Verdana" w:hAnsi="Verdana" w:cs="Arial"/>
          <w:sz w:val="20"/>
          <w:szCs w:val="20"/>
        </w:rPr>
        <w:t>C</w:t>
      </w:r>
      <w:r w:rsidRPr="008444D9">
        <w:rPr>
          <w:rFonts w:ascii="Verdana" w:hAnsi="Verdana" w:cs="Arial"/>
          <w:sz w:val="20"/>
          <w:szCs w:val="20"/>
        </w:rPr>
        <w:t>laim with counsel of its own selection in accordance with this Section</w:t>
      </w:r>
      <w:r w:rsidR="002B32D2" w:rsidRPr="008444D9">
        <w:rPr>
          <w:rFonts w:ascii="Verdana" w:hAnsi="Verdana" w:cs="Arial"/>
          <w:sz w:val="20"/>
          <w:szCs w:val="20"/>
        </w:rPr>
        <w:t xml:space="preserve"> </w:t>
      </w:r>
      <w:r w:rsidR="00CD33DA" w:rsidRPr="008444D9">
        <w:rPr>
          <w:rFonts w:ascii="Verdana" w:hAnsi="Verdana" w:cs="Arial"/>
          <w:sz w:val="20"/>
          <w:szCs w:val="20"/>
        </w:rPr>
        <w:t>12</w:t>
      </w:r>
      <w:r w:rsidRPr="008444D9">
        <w:rPr>
          <w:rFonts w:ascii="Verdana" w:hAnsi="Verdana" w:cs="Arial"/>
          <w:sz w:val="20"/>
          <w:szCs w:val="20"/>
        </w:rPr>
        <w:t xml:space="preserve">. </w:t>
      </w:r>
      <w:r w:rsidR="00AA3750" w:rsidRPr="008444D9">
        <w:rPr>
          <w:rFonts w:ascii="Verdana" w:hAnsi="Verdana" w:cs="Arial"/>
          <w:sz w:val="20"/>
          <w:szCs w:val="20"/>
        </w:rPr>
        <w:t xml:space="preserve"> </w:t>
      </w:r>
      <w:r w:rsidRPr="008444D9">
        <w:rPr>
          <w:rFonts w:ascii="Verdana" w:hAnsi="Verdana" w:cs="Arial"/>
          <w:sz w:val="20"/>
          <w:szCs w:val="20"/>
        </w:rPr>
        <w:t xml:space="preserve">The Indemnified Party shall provide, at the Indemnifying Party’s cost, all reasonable cooperation requested by the Indemnifying Party in connection with such </w:t>
      </w:r>
      <w:r w:rsidR="006A2FFD" w:rsidRPr="008444D9">
        <w:rPr>
          <w:rFonts w:ascii="Verdana" w:hAnsi="Verdana" w:cs="Arial"/>
          <w:sz w:val="20"/>
          <w:szCs w:val="20"/>
        </w:rPr>
        <w:t>C</w:t>
      </w:r>
      <w:r w:rsidRPr="008444D9">
        <w:rPr>
          <w:rFonts w:ascii="Verdana" w:hAnsi="Verdana" w:cs="Arial"/>
          <w:sz w:val="20"/>
          <w:szCs w:val="20"/>
        </w:rPr>
        <w:t>laim and its defense or settlement.</w:t>
      </w:r>
      <w:r w:rsidR="00CD33DA" w:rsidRPr="008444D9">
        <w:rPr>
          <w:rFonts w:ascii="Verdana" w:hAnsi="Verdana" w:cs="Arial"/>
          <w:sz w:val="20"/>
          <w:szCs w:val="20"/>
        </w:rPr>
        <w:t xml:space="preserve">  </w:t>
      </w:r>
      <w:r w:rsidR="007A6DCE" w:rsidRPr="008444D9">
        <w:rPr>
          <w:rFonts w:ascii="Verdana" w:hAnsi="Verdana" w:cs="Arial"/>
          <w:sz w:val="20"/>
          <w:szCs w:val="20"/>
        </w:rPr>
        <w:t>The consent of the Indemnified Party shall be required i</w:t>
      </w:r>
      <w:r w:rsidR="00CD33DA" w:rsidRPr="008444D9">
        <w:rPr>
          <w:rFonts w:ascii="Verdana" w:hAnsi="Verdana" w:cs="Arial"/>
          <w:sz w:val="20"/>
          <w:szCs w:val="20"/>
        </w:rPr>
        <w:t xml:space="preserve">n the event of any </w:t>
      </w:r>
      <w:r w:rsidR="00CD33DA" w:rsidRPr="008444D9">
        <w:rPr>
          <w:rFonts w:ascii="Verdana" w:hAnsi="Verdana" w:cs="Arial"/>
          <w:sz w:val="20"/>
          <w:szCs w:val="20"/>
        </w:rPr>
        <w:lastRenderedPageBreak/>
        <w:t>settlement which involves and admission of liability and/or any equitable relief on the part of the Indemnified Party</w:t>
      </w:r>
      <w:r w:rsidR="007A6DCE" w:rsidRPr="008444D9">
        <w:rPr>
          <w:rFonts w:ascii="Verdana" w:hAnsi="Verdana" w:cs="Arial"/>
          <w:sz w:val="20"/>
          <w:szCs w:val="20"/>
        </w:rPr>
        <w:t xml:space="preserve">.  </w:t>
      </w:r>
    </w:p>
    <w:p w14:paraId="2DB3F09C" w14:textId="3E03433A" w:rsidR="00AF265E" w:rsidRPr="00AF265E" w:rsidRDefault="00F6521E" w:rsidP="00AF265E">
      <w:pPr>
        <w:pStyle w:val="ListParagraph"/>
        <w:numPr>
          <w:ilvl w:val="1"/>
          <w:numId w:val="33"/>
        </w:numPr>
        <w:spacing w:after="120"/>
        <w:ind w:left="360"/>
        <w:contextualSpacing w:val="0"/>
        <w:jc w:val="both"/>
        <w:rPr>
          <w:rFonts w:ascii="Verdana" w:hAnsi="Verdana" w:cs="Arial"/>
          <w:b/>
          <w:sz w:val="20"/>
          <w:szCs w:val="20"/>
        </w:rPr>
      </w:pPr>
      <w:r w:rsidRPr="008444D9">
        <w:rPr>
          <w:rFonts w:ascii="Verdana" w:hAnsi="Verdana" w:cs="Arial"/>
          <w:b/>
          <w:sz w:val="20"/>
          <w:szCs w:val="20"/>
        </w:rPr>
        <w:t>Exclusive Remedy.</w:t>
      </w:r>
      <w:r w:rsidRPr="008444D9">
        <w:rPr>
          <w:rFonts w:ascii="Verdana" w:hAnsi="Verdana" w:cs="Arial"/>
          <w:sz w:val="20"/>
          <w:szCs w:val="20"/>
        </w:rPr>
        <w:t xml:space="preserve">  This Section</w:t>
      </w:r>
      <w:r w:rsidR="000663F9" w:rsidRPr="008444D9">
        <w:rPr>
          <w:rFonts w:ascii="Verdana" w:hAnsi="Verdana" w:cs="Arial"/>
          <w:sz w:val="20"/>
          <w:szCs w:val="20"/>
        </w:rPr>
        <w:t xml:space="preserve"> </w:t>
      </w:r>
      <w:r w:rsidR="00CD33DA" w:rsidRPr="008444D9">
        <w:rPr>
          <w:rFonts w:ascii="Verdana" w:hAnsi="Verdana" w:cs="Arial"/>
          <w:sz w:val="20"/>
          <w:szCs w:val="20"/>
        </w:rPr>
        <w:t>12</w:t>
      </w:r>
      <w:r w:rsidR="00F00E96" w:rsidRPr="008444D9">
        <w:rPr>
          <w:rFonts w:ascii="Verdana" w:hAnsi="Verdana" w:cs="Arial"/>
          <w:sz w:val="20"/>
          <w:szCs w:val="20"/>
        </w:rPr>
        <w:t xml:space="preserve"> </w:t>
      </w:r>
      <w:r w:rsidRPr="008444D9">
        <w:rPr>
          <w:rFonts w:ascii="Verdana" w:hAnsi="Verdana" w:cs="Arial"/>
          <w:sz w:val="20"/>
          <w:szCs w:val="20"/>
        </w:rPr>
        <w:t xml:space="preserve">states the Indemnifying Party’s sole liability to, and the Indemnified Party’s exclusive remedy against, the other </w:t>
      </w:r>
      <w:r w:rsidR="00BE34CF" w:rsidRPr="008444D9">
        <w:rPr>
          <w:rFonts w:ascii="Verdana" w:hAnsi="Verdana" w:cs="Arial"/>
          <w:sz w:val="20"/>
          <w:szCs w:val="20"/>
        </w:rPr>
        <w:t>P</w:t>
      </w:r>
      <w:r w:rsidRPr="008444D9">
        <w:rPr>
          <w:rFonts w:ascii="Verdana" w:hAnsi="Verdana" w:cs="Arial"/>
          <w:sz w:val="20"/>
          <w:szCs w:val="20"/>
        </w:rPr>
        <w:t>arty for any Claims described in this Section</w:t>
      </w:r>
      <w:r w:rsidR="00CD33DA" w:rsidRPr="008444D9">
        <w:rPr>
          <w:rFonts w:ascii="Verdana" w:hAnsi="Verdana" w:cs="Arial"/>
          <w:sz w:val="20"/>
          <w:szCs w:val="20"/>
        </w:rPr>
        <w:t xml:space="preserve"> 12</w:t>
      </w:r>
      <w:r w:rsidRPr="008444D9">
        <w:rPr>
          <w:rFonts w:ascii="Verdana" w:hAnsi="Verdana" w:cs="Arial"/>
          <w:sz w:val="20"/>
          <w:szCs w:val="20"/>
        </w:rPr>
        <w:t>.</w:t>
      </w:r>
      <w:r w:rsidR="002B32D2" w:rsidRPr="008444D9">
        <w:rPr>
          <w:rFonts w:ascii="Verdana" w:hAnsi="Verdana" w:cs="Arial"/>
          <w:sz w:val="20"/>
          <w:szCs w:val="20"/>
        </w:rPr>
        <w:t xml:space="preserve"> </w:t>
      </w:r>
    </w:p>
    <w:p w14:paraId="2C26A488" w14:textId="1A081DCD" w:rsidR="00AF265E" w:rsidRDefault="00665826" w:rsidP="00AF265E">
      <w:pPr>
        <w:pStyle w:val="ListParagraph"/>
        <w:numPr>
          <w:ilvl w:val="0"/>
          <w:numId w:val="33"/>
        </w:numPr>
        <w:ind w:left="360"/>
        <w:rPr>
          <w:rFonts w:ascii="Verdana" w:hAnsi="Verdana" w:cs="Arial"/>
          <w:b/>
          <w:sz w:val="20"/>
          <w:szCs w:val="20"/>
        </w:rPr>
      </w:pPr>
      <w:r w:rsidRPr="00665826">
        <w:rPr>
          <w:rFonts w:ascii="Verdana" w:hAnsi="Verdana" w:cs="Arial"/>
          <w:b/>
          <w:sz w:val="20"/>
          <w:szCs w:val="20"/>
        </w:rPr>
        <w:t>Limitation of Liability.</w:t>
      </w:r>
      <w:r w:rsidRPr="00665826">
        <w:rPr>
          <w:rFonts w:ascii="Verdana" w:hAnsi="Verdana" w:cs="Arial"/>
          <w:bCs/>
          <w:sz w:val="20"/>
          <w:szCs w:val="20"/>
        </w:rPr>
        <w:t xml:space="preserve"> TO THE MAXIMUM EXTENT PERMITTED BY APPLICABLE LAW, IN NO EVENT SHALL CLOUDPRO OR ITS SUPPLIERS BE LIABLE FOR ANY SPECIAL, INCIDENTAL, INDIRECT, OR CONSEQUENTIAL DAMAGES WHATSOEVER (INCLUDING, WITHOUT LIMITATION, DAMAGES FOR LOSS OF BUSINESS PROFITS, BUSINESS INTERRUPTION, LOSS OF BUSINESS INFORMATION, OR ANY OTHER PECUNIARY LOSS) HOWEVER CAUSED AND ON ANY LEGAL OR EQUITABLE THEORY OF LIABILITY, AND WHETHER OR NOT FOR BREACH OF CONTRACT, NEGLIGENCE OR OTHERWISE, EVEN IF CLOUDPRO HAS BEEN ADVISED OF THE POSSIBILITY OF SUCH DAMAGES. THESE LIMITATIONS WILL APPLY NOTWITHSTANDING ANY BREACH OF CONDITION(S) OR FUNDAMENTAL TERM(S) OR FOR A FUNDAMENTAL BREACH (S). IN ANY CASE, CLOUDPRO’S AND ITS SUPPLIERS' ENTIRE LIABILITY UNDER ANY PROVISION OF THIS AGREEMENT SHALL BE LIMITED TO THE AMOUNT RECEIVED BY CLOUDPRO FROM CUSTOMER FOR THE SOLUTION PURSUANT TO THIS AGREEMENT PROVIDED. THIS LIMITATION OF LIABILITY IS CUMULATIVE WITH ALL SUCH PARTY’S EXPENDITURES BEING AGGREGATED TO DETERMINE SATISFACTION OF THE LIMIT.</w:t>
      </w:r>
    </w:p>
    <w:p w14:paraId="1AF424F6" w14:textId="77777777" w:rsidR="00AF265E" w:rsidRPr="00AF265E" w:rsidRDefault="00AF265E" w:rsidP="00AF265E">
      <w:pPr>
        <w:pStyle w:val="ListParagraph"/>
        <w:rPr>
          <w:rFonts w:ascii="Verdana" w:hAnsi="Verdana" w:cs="Arial"/>
          <w:b/>
          <w:sz w:val="20"/>
          <w:szCs w:val="20"/>
        </w:rPr>
      </w:pPr>
    </w:p>
    <w:p w14:paraId="2562B4BE" w14:textId="31A7E185" w:rsidR="00CE4796" w:rsidRPr="00665826" w:rsidRDefault="006B17CC" w:rsidP="00CE4796">
      <w:pPr>
        <w:pStyle w:val="ListParagraph"/>
        <w:numPr>
          <w:ilvl w:val="0"/>
          <w:numId w:val="33"/>
        </w:numPr>
        <w:spacing w:after="120"/>
        <w:ind w:left="360"/>
        <w:contextualSpacing w:val="0"/>
        <w:jc w:val="both"/>
        <w:rPr>
          <w:rFonts w:ascii="Verdana" w:hAnsi="Verdana" w:cs="Arial"/>
          <w:b/>
          <w:sz w:val="20"/>
          <w:szCs w:val="20"/>
        </w:rPr>
      </w:pPr>
      <w:r w:rsidRPr="008444D9">
        <w:rPr>
          <w:rFonts w:ascii="Verdana" w:hAnsi="Verdana" w:cs="Arial"/>
          <w:b/>
          <w:sz w:val="20"/>
          <w:szCs w:val="20"/>
          <w:u w:val="single"/>
        </w:rPr>
        <w:t>Force Majeure</w:t>
      </w:r>
      <w:r w:rsidRPr="008444D9">
        <w:rPr>
          <w:rFonts w:ascii="Verdana" w:hAnsi="Verdana" w:cs="Arial"/>
          <w:b/>
          <w:sz w:val="20"/>
          <w:szCs w:val="20"/>
        </w:rPr>
        <w:t>.</w:t>
      </w:r>
      <w:r w:rsidRPr="008444D9">
        <w:rPr>
          <w:rFonts w:ascii="Verdana" w:hAnsi="Verdana" w:cs="Arial"/>
          <w:sz w:val="20"/>
          <w:szCs w:val="20"/>
        </w:rPr>
        <w:t xml:space="preserve"> </w:t>
      </w:r>
      <w:r w:rsidR="00E16444" w:rsidRPr="008444D9">
        <w:rPr>
          <w:rFonts w:ascii="Verdana" w:hAnsi="Verdana" w:cs="Arial"/>
          <w:sz w:val="20"/>
          <w:szCs w:val="20"/>
        </w:rPr>
        <w:t xml:space="preserve"> </w:t>
      </w:r>
      <w:r w:rsidR="00D979D3">
        <w:rPr>
          <w:rFonts w:ascii="Verdana" w:hAnsi="Verdana" w:cs="Arial"/>
          <w:sz w:val="20"/>
          <w:szCs w:val="20"/>
        </w:rPr>
        <w:t>Customer</w:t>
      </w:r>
      <w:r w:rsidR="00D979D3" w:rsidRPr="008444D9">
        <w:rPr>
          <w:rFonts w:ascii="Verdana" w:hAnsi="Verdana" w:cs="Arial"/>
          <w:sz w:val="20"/>
          <w:szCs w:val="20"/>
        </w:rPr>
        <w:t xml:space="preserve"> </w:t>
      </w:r>
      <w:r w:rsidR="00E16444" w:rsidRPr="008444D9">
        <w:rPr>
          <w:rFonts w:ascii="Verdana" w:hAnsi="Verdana" w:cs="Arial"/>
          <w:sz w:val="20"/>
          <w:szCs w:val="20"/>
        </w:rPr>
        <w:t xml:space="preserve">is </w:t>
      </w:r>
      <w:r w:rsidR="00D979D3">
        <w:rPr>
          <w:rFonts w:ascii="Verdana" w:hAnsi="Verdana" w:cs="Arial"/>
          <w:sz w:val="20"/>
          <w:szCs w:val="20"/>
        </w:rPr>
        <w:t xml:space="preserve">not </w:t>
      </w:r>
      <w:r w:rsidR="00E16444" w:rsidRPr="008444D9">
        <w:rPr>
          <w:rFonts w:ascii="Verdana" w:hAnsi="Verdana" w:cs="Arial"/>
          <w:sz w:val="20"/>
          <w:szCs w:val="20"/>
        </w:rPr>
        <w:t>liable to the other</w:t>
      </w:r>
      <w:r w:rsidRPr="008444D9">
        <w:rPr>
          <w:rFonts w:ascii="Verdana" w:hAnsi="Verdana" w:cs="Arial"/>
          <w:sz w:val="20"/>
          <w:szCs w:val="20"/>
        </w:rPr>
        <w:t xml:space="preserve"> or deemed in breach of the</w:t>
      </w:r>
      <w:r w:rsidR="00E16444" w:rsidRPr="008444D9">
        <w:rPr>
          <w:rFonts w:ascii="Verdana" w:hAnsi="Verdana" w:cs="Arial"/>
          <w:sz w:val="20"/>
          <w:szCs w:val="20"/>
        </w:rPr>
        <w:t xml:space="preserve"> Agreement</w:t>
      </w:r>
      <w:r w:rsidRPr="008444D9">
        <w:rPr>
          <w:rFonts w:ascii="Verdana" w:hAnsi="Verdana" w:cs="Arial"/>
          <w:sz w:val="20"/>
          <w:szCs w:val="20"/>
        </w:rPr>
        <w:t xml:space="preserve"> </w:t>
      </w:r>
      <w:r w:rsidR="00871531" w:rsidRPr="008444D9">
        <w:rPr>
          <w:rFonts w:ascii="Verdana" w:hAnsi="Verdana" w:cs="Arial"/>
          <w:sz w:val="20"/>
          <w:szCs w:val="20"/>
        </w:rPr>
        <w:t xml:space="preserve">including </w:t>
      </w:r>
      <w:r w:rsidRPr="008444D9">
        <w:rPr>
          <w:rFonts w:ascii="Verdana" w:hAnsi="Verdana" w:cs="Arial"/>
          <w:sz w:val="20"/>
          <w:szCs w:val="20"/>
        </w:rPr>
        <w:t xml:space="preserve">for its failure or delay in performing any of its obligations under </w:t>
      </w:r>
      <w:r w:rsidR="00E16444" w:rsidRPr="008444D9">
        <w:rPr>
          <w:rFonts w:ascii="Verdana" w:hAnsi="Verdana" w:cs="Arial"/>
          <w:sz w:val="20"/>
          <w:szCs w:val="20"/>
        </w:rPr>
        <w:t>th</w:t>
      </w:r>
      <w:r w:rsidR="008479C3" w:rsidRPr="008444D9">
        <w:rPr>
          <w:rFonts w:ascii="Verdana" w:hAnsi="Verdana" w:cs="Arial"/>
          <w:sz w:val="20"/>
          <w:szCs w:val="20"/>
        </w:rPr>
        <w:t>e</w:t>
      </w:r>
      <w:r w:rsidR="00E16444" w:rsidRPr="008444D9">
        <w:rPr>
          <w:rFonts w:ascii="Verdana" w:hAnsi="Verdana" w:cs="Arial"/>
          <w:sz w:val="20"/>
          <w:szCs w:val="20"/>
        </w:rPr>
        <w:t xml:space="preserve"> Agreement</w:t>
      </w:r>
      <w:r w:rsidRPr="008444D9">
        <w:rPr>
          <w:rFonts w:ascii="Verdana" w:hAnsi="Verdana" w:cs="Arial"/>
          <w:sz w:val="20"/>
          <w:szCs w:val="20"/>
        </w:rPr>
        <w:t xml:space="preserve"> during any period in which such performance is rendered impracticable</w:t>
      </w:r>
      <w:r w:rsidR="00871531" w:rsidRPr="008444D9">
        <w:rPr>
          <w:rFonts w:ascii="Verdana" w:hAnsi="Verdana" w:cs="Arial"/>
          <w:sz w:val="20"/>
          <w:szCs w:val="20"/>
        </w:rPr>
        <w:t>, unlawful,</w:t>
      </w:r>
      <w:r w:rsidRPr="008444D9">
        <w:rPr>
          <w:rFonts w:ascii="Verdana" w:hAnsi="Verdana" w:cs="Arial"/>
          <w:sz w:val="20"/>
          <w:szCs w:val="20"/>
        </w:rPr>
        <w:t xml:space="preserve"> or impossible due to circumstances beyond </w:t>
      </w:r>
      <w:r w:rsidR="00E16444" w:rsidRPr="008444D9">
        <w:rPr>
          <w:rFonts w:ascii="Verdana" w:hAnsi="Verdana" w:cs="Arial"/>
          <w:sz w:val="20"/>
          <w:szCs w:val="20"/>
        </w:rPr>
        <w:t xml:space="preserve">its </w:t>
      </w:r>
      <w:r w:rsidRPr="008444D9">
        <w:rPr>
          <w:rFonts w:ascii="Verdana" w:hAnsi="Verdana" w:cs="Arial"/>
          <w:sz w:val="20"/>
          <w:szCs w:val="20"/>
        </w:rPr>
        <w:t>reasonable control, including, but not limited to, acts of God, fire, explosion, flood, drought, riot, disease outbreaks, sabotage, terrorism, war, invasion, embargo, strikes or other labor trouble, failure in whole or in part of suppliers to deliver materials, equipment or machinery, interruption of or delay in transportation or telecommunications or compliance with any order</w:t>
      </w:r>
      <w:r w:rsidR="00871531" w:rsidRPr="008444D9">
        <w:rPr>
          <w:rFonts w:ascii="Verdana" w:hAnsi="Verdana" w:cs="Arial"/>
          <w:sz w:val="20"/>
          <w:szCs w:val="20"/>
        </w:rPr>
        <w:t>, subpoena,</w:t>
      </w:r>
      <w:r w:rsidRPr="008444D9">
        <w:rPr>
          <w:rFonts w:ascii="Verdana" w:hAnsi="Verdana" w:cs="Arial"/>
          <w:sz w:val="20"/>
          <w:szCs w:val="20"/>
        </w:rPr>
        <w:t xml:space="preserve"> or regulation of any government entity.</w:t>
      </w:r>
      <w:r w:rsidR="00254058" w:rsidRPr="008444D9">
        <w:rPr>
          <w:rFonts w:ascii="Verdana" w:hAnsi="Verdana" w:cs="Arial"/>
          <w:sz w:val="20"/>
          <w:szCs w:val="20"/>
        </w:rPr>
        <w:t xml:space="preserve"> The provisions of this Section 14 do not apply to payment obligations for Charges.</w:t>
      </w:r>
    </w:p>
    <w:p w14:paraId="2384686E" w14:textId="77777777" w:rsidR="002A6C80" w:rsidRPr="002A6C80" w:rsidRDefault="00665826" w:rsidP="00665826">
      <w:pPr>
        <w:pStyle w:val="ListParagraph"/>
        <w:numPr>
          <w:ilvl w:val="0"/>
          <w:numId w:val="33"/>
        </w:numPr>
        <w:spacing w:after="120"/>
        <w:ind w:left="360"/>
        <w:jc w:val="both"/>
        <w:rPr>
          <w:rFonts w:ascii="Verdana" w:hAnsi="Verdana" w:cs="Arial"/>
          <w:b/>
          <w:sz w:val="20"/>
          <w:szCs w:val="20"/>
        </w:rPr>
      </w:pPr>
      <w:r w:rsidRPr="00665826">
        <w:rPr>
          <w:rFonts w:ascii="Verdana" w:hAnsi="Verdana"/>
          <w:b/>
          <w:bCs/>
          <w:sz w:val="20"/>
          <w:szCs w:val="20"/>
        </w:rPr>
        <w:t>Assignment.</w:t>
      </w:r>
      <w:r w:rsidRPr="00665826">
        <w:rPr>
          <w:rFonts w:ascii="Verdana" w:hAnsi="Verdana"/>
          <w:sz w:val="20"/>
          <w:szCs w:val="20"/>
        </w:rPr>
        <w:t xml:space="preserve"> Neither this MSA nor any of the rights, interests or obligations hereunder shall be assigned by any of the Parties hereto (whether by operation of law or otherwise) without the prior written consent of the other parties. Subject to the preceding sentence, this MSA will be binding upon, inure to the benefit of and be enforceable by the parties and their respective successors and assigns.</w:t>
      </w:r>
    </w:p>
    <w:p w14:paraId="089CD0C4" w14:textId="77777777" w:rsidR="002A6C80" w:rsidRPr="002A6C80" w:rsidRDefault="002A6C80" w:rsidP="006C1A50">
      <w:pPr>
        <w:pStyle w:val="ListParagraph"/>
        <w:spacing w:after="120"/>
        <w:ind w:left="360"/>
        <w:jc w:val="both"/>
        <w:rPr>
          <w:rFonts w:ascii="Verdana" w:hAnsi="Verdana" w:cs="Arial"/>
          <w:b/>
          <w:sz w:val="20"/>
          <w:szCs w:val="20"/>
        </w:rPr>
      </w:pPr>
    </w:p>
    <w:p w14:paraId="21C4055D" w14:textId="630C1428" w:rsidR="009336ED" w:rsidRPr="00665826" w:rsidRDefault="006B17CC" w:rsidP="00665826">
      <w:pPr>
        <w:pStyle w:val="ListParagraph"/>
        <w:numPr>
          <w:ilvl w:val="0"/>
          <w:numId w:val="33"/>
        </w:numPr>
        <w:spacing w:after="120"/>
        <w:ind w:left="360"/>
        <w:jc w:val="both"/>
        <w:rPr>
          <w:rFonts w:ascii="Verdana" w:hAnsi="Verdana" w:cs="Arial"/>
          <w:b/>
          <w:sz w:val="20"/>
          <w:szCs w:val="20"/>
        </w:rPr>
      </w:pPr>
      <w:r w:rsidRPr="008444D9">
        <w:rPr>
          <w:rFonts w:ascii="Verdana" w:hAnsi="Verdana" w:cs="Arial"/>
          <w:b/>
          <w:sz w:val="20"/>
          <w:szCs w:val="20"/>
          <w:u w:val="single"/>
        </w:rPr>
        <w:t>Publicity</w:t>
      </w:r>
      <w:r w:rsidRPr="008444D9">
        <w:rPr>
          <w:rFonts w:ascii="Verdana" w:hAnsi="Verdana" w:cs="Arial"/>
          <w:b/>
          <w:sz w:val="20"/>
          <w:szCs w:val="20"/>
        </w:rPr>
        <w:t>.</w:t>
      </w:r>
      <w:r w:rsidRPr="008444D9">
        <w:rPr>
          <w:rFonts w:ascii="Verdana" w:hAnsi="Verdana" w:cs="Arial"/>
          <w:sz w:val="20"/>
          <w:szCs w:val="20"/>
        </w:rPr>
        <w:t xml:space="preserve"> </w:t>
      </w:r>
      <w:r w:rsidR="002B32D2" w:rsidRPr="008444D9">
        <w:rPr>
          <w:rFonts w:ascii="Verdana" w:hAnsi="Verdana" w:cs="Arial"/>
          <w:sz w:val="20"/>
          <w:szCs w:val="20"/>
        </w:rPr>
        <w:t xml:space="preserve"> </w:t>
      </w:r>
      <w:r w:rsidR="00A133D0" w:rsidRPr="008444D9">
        <w:rPr>
          <w:rFonts w:ascii="Verdana" w:hAnsi="Verdana" w:cs="Arial"/>
          <w:sz w:val="20"/>
          <w:szCs w:val="20"/>
        </w:rPr>
        <w:t>CloudPro</w:t>
      </w:r>
      <w:r w:rsidR="00F77946" w:rsidRPr="008444D9">
        <w:rPr>
          <w:rFonts w:ascii="Verdana" w:hAnsi="Verdana" w:cs="Arial"/>
          <w:sz w:val="20"/>
          <w:szCs w:val="20"/>
        </w:rPr>
        <w:t xml:space="preserve"> </w:t>
      </w:r>
      <w:r w:rsidR="00EB7B8B">
        <w:rPr>
          <w:rFonts w:ascii="Verdana" w:hAnsi="Verdana" w:cs="Arial"/>
          <w:sz w:val="20"/>
          <w:szCs w:val="20"/>
        </w:rPr>
        <w:t>does not have</w:t>
      </w:r>
      <w:r w:rsidR="00EB7B8B" w:rsidRPr="008444D9">
        <w:rPr>
          <w:rFonts w:ascii="Verdana" w:hAnsi="Verdana" w:cs="Arial"/>
          <w:sz w:val="20"/>
          <w:szCs w:val="20"/>
        </w:rPr>
        <w:t xml:space="preserve"> </w:t>
      </w:r>
      <w:r w:rsidR="00F77946" w:rsidRPr="008444D9">
        <w:rPr>
          <w:rFonts w:ascii="Verdana" w:hAnsi="Verdana" w:cs="Arial"/>
          <w:sz w:val="20"/>
          <w:szCs w:val="20"/>
        </w:rPr>
        <w:t>the right to use Customer’s name and logo for the sole purpose of id</w:t>
      </w:r>
      <w:r w:rsidR="00C1110F" w:rsidRPr="008444D9">
        <w:rPr>
          <w:rFonts w:ascii="Verdana" w:hAnsi="Verdana" w:cs="Arial"/>
          <w:sz w:val="20"/>
          <w:szCs w:val="20"/>
        </w:rPr>
        <w:t xml:space="preserve">entifying it as a Customer of </w:t>
      </w:r>
      <w:r w:rsidR="00A133D0" w:rsidRPr="008444D9">
        <w:rPr>
          <w:rFonts w:ascii="Verdana" w:hAnsi="Verdana" w:cs="Arial"/>
          <w:sz w:val="20"/>
          <w:szCs w:val="20"/>
        </w:rPr>
        <w:t>CloudPro</w:t>
      </w:r>
      <w:r w:rsidR="00FB6161" w:rsidRPr="008444D9">
        <w:rPr>
          <w:rFonts w:ascii="Verdana" w:hAnsi="Verdana" w:cs="Arial"/>
          <w:sz w:val="20"/>
          <w:szCs w:val="20"/>
        </w:rPr>
        <w:t xml:space="preserve"> Solution</w:t>
      </w:r>
      <w:r w:rsidR="00C1110F" w:rsidRPr="008444D9">
        <w:rPr>
          <w:rFonts w:ascii="Verdana" w:hAnsi="Verdana" w:cs="Arial"/>
          <w:sz w:val="20"/>
          <w:szCs w:val="20"/>
        </w:rPr>
        <w:t>s</w:t>
      </w:r>
      <w:r w:rsidR="00F77946" w:rsidRPr="008444D9">
        <w:rPr>
          <w:rFonts w:ascii="Verdana" w:hAnsi="Verdana" w:cs="Arial"/>
          <w:sz w:val="20"/>
          <w:szCs w:val="20"/>
        </w:rPr>
        <w:t xml:space="preserve">.  Beyond this </w:t>
      </w:r>
      <w:r w:rsidR="00BA0212" w:rsidRPr="008444D9">
        <w:rPr>
          <w:rFonts w:ascii="Verdana" w:hAnsi="Verdana" w:cs="Arial"/>
          <w:sz w:val="20"/>
          <w:szCs w:val="20"/>
        </w:rPr>
        <w:t xml:space="preserve">specific </w:t>
      </w:r>
      <w:r w:rsidR="00F77946" w:rsidRPr="008444D9">
        <w:rPr>
          <w:rFonts w:ascii="Verdana" w:hAnsi="Verdana" w:cs="Arial"/>
          <w:sz w:val="20"/>
          <w:szCs w:val="20"/>
        </w:rPr>
        <w:t>right, n</w:t>
      </w:r>
      <w:r w:rsidRPr="008444D9">
        <w:rPr>
          <w:rFonts w:ascii="Verdana" w:hAnsi="Verdana" w:cs="Arial"/>
          <w:sz w:val="20"/>
          <w:szCs w:val="20"/>
        </w:rPr>
        <w:t xml:space="preserve">either </w:t>
      </w:r>
      <w:r w:rsidR="0026215C" w:rsidRPr="008444D9">
        <w:rPr>
          <w:rFonts w:ascii="Verdana" w:hAnsi="Verdana" w:cs="Arial"/>
          <w:sz w:val="20"/>
          <w:szCs w:val="20"/>
        </w:rPr>
        <w:t>P</w:t>
      </w:r>
      <w:r w:rsidRPr="008444D9">
        <w:rPr>
          <w:rFonts w:ascii="Verdana" w:hAnsi="Verdana" w:cs="Arial"/>
          <w:sz w:val="20"/>
          <w:szCs w:val="20"/>
        </w:rPr>
        <w:t>arty shall</w:t>
      </w:r>
      <w:r w:rsidR="001668A9" w:rsidRPr="008444D9">
        <w:rPr>
          <w:rFonts w:ascii="Verdana" w:hAnsi="Verdana" w:cs="Arial"/>
          <w:sz w:val="20"/>
          <w:szCs w:val="20"/>
        </w:rPr>
        <w:t xml:space="preserve"> </w:t>
      </w:r>
      <w:r w:rsidR="007A6DCE" w:rsidRPr="008444D9">
        <w:rPr>
          <w:rFonts w:ascii="Verdana" w:hAnsi="Verdana" w:cs="Arial"/>
          <w:sz w:val="20"/>
          <w:szCs w:val="20"/>
        </w:rPr>
        <w:t>publish</w:t>
      </w:r>
      <w:r w:rsidRPr="008444D9">
        <w:rPr>
          <w:rFonts w:ascii="Verdana" w:hAnsi="Verdana" w:cs="Arial"/>
          <w:sz w:val="20"/>
          <w:szCs w:val="20"/>
        </w:rPr>
        <w:t xml:space="preserve"> the name, trade name, trademark or service mark of the other </w:t>
      </w:r>
      <w:r w:rsidR="0026215C" w:rsidRPr="008444D9">
        <w:rPr>
          <w:rFonts w:ascii="Verdana" w:hAnsi="Verdana" w:cs="Arial"/>
          <w:sz w:val="20"/>
          <w:szCs w:val="20"/>
        </w:rPr>
        <w:t>P</w:t>
      </w:r>
      <w:r w:rsidRPr="008444D9">
        <w:rPr>
          <w:rFonts w:ascii="Verdana" w:hAnsi="Verdana" w:cs="Arial"/>
          <w:sz w:val="20"/>
          <w:szCs w:val="20"/>
        </w:rPr>
        <w:t xml:space="preserve">arty without the prior consent of the other </w:t>
      </w:r>
      <w:r w:rsidR="0026215C" w:rsidRPr="008444D9">
        <w:rPr>
          <w:rFonts w:ascii="Verdana" w:hAnsi="Verdana" w:cs="Arial"/>
          <w:sz w:val="20"/>
          <w:szCs w:val="20"/>
        </w:rPr>
        <w:t>P</w:t>
      </w:r>
      <w:r w:rsidRPr="008444D9">
        <w:rPr>
          <w:rFonts w:ascii="Verdana" w:hAnsi="Verdana" w:cs="Arial"/>
          <w:sz w:val="20"/>
          <w:szCs w:val="20"/>
        </w:rPr>
        <w:t xml:space="preserve">arty, which consent may be withheld in the sole discretion of the </w:t>
      </w:r>
      <w:r w:rsidR="0026215C" w:rsidRPr="008444D9">
        <w:rPr>
          <w:rFonts w:ascii="Verdana" w:hAnsi="Verdana" w:cs="Arial"/>
          <w:sz w:val="20"/>
          <w:szCs w:val="20"/>
        </w:rPr>
        <w:t>P</w:t>
      </w:r>
      <w:r w:rsidRPr="008444D9">
        <w:rPr>
          <w:rFonts w:ascii="Verdana" w:hAnsi="Verdana" w:cs="Arial"/>
          <w:sz w:val="20"/>
          <w:szCs w:val="20"/>
        </w:rPr>
        <w:t>arty.</w:t>
      </w:r>
    </w:p>
    <w:p w14:paraId="67AD5887" w14:textId="77777777" w:rsidR="00665826" w:rsidRPr="009336ED" w:rsidRDefault="00665826" w:rsidP="00665826">
      <w:pPr>
        <w:pStyle w:val="ListParagraph"/>
        <w:spacing w:after="120"/>
        <w:ind w:left="360"/>
        <w:jc w:val="both"/>
        <w:rPr>
          <w:rFonts w:ascii="Verdana" w:hAnsi="Verdana" w:cs="Arial"/>
          <w:b/>
          <w:sz w:val="20"/>
          <w:szCs w:val="20"/>
        </w:rPr>
      </w:pPr>
    </w:p>
    <w:p w14:paraId="323BE4BD" w14:textId="77777777" w:rsidR="0051456F" w:rsidRPr="0051456F" w:rsidRDefault="00665826" w:rsidP="00FB2312">
      <w:pPr>
        <w:pStyle w:val="ListParagraph"/>
        <w:numPr>
          <w:ilvl w:val="0"/>
          <w:numId w:val="33"/>
        </w:numPr>
        <w:spacing w:after="120"/>
        <w:ind w:left="360"/>
        <w:contextualSpacing w:val="0"/>
        <w:jc w:val="both"/>
        <w:rPr>
          <w:rFonts w:ascii="Verdana" w:hAnsi="Verdana" w:cs="Arial"/>
          <w:b/>
          <w:sz w:val="20"/>
          <w:szCs w:val="20"/>
        </w:rPr>
      </w:pPr>
      <w:r w:rsidRPr="0051456F">
        <w:rPr>
          <w:rFonts w:ascii="Verdana" w:hAnsi="Verdana"/>
          <w:b/>
          <w:bCs/>
          <w:sz w:val="20"/>
          <w:szCs w:val="20"/>
        </w:rPr>
        <w:t>Audit Rights.</w:t>
      </w:r>
      <w:r w:rsidRPr="0051456F">
        <w:rPr>
          <w:rFonts w:ascii="Verdana" w:hAnsi="Verdana"/>
          <w:sz w:val="20"/>
          <w:szCs w:val="20"/>
        </w:rPr>
        <w:t xml:space="preserve"> </w:t>
      </w:r>
      <w:r w:rsidR="0051456F" w:rsidRPr="0051456F">
        <w:rPr>
          <w:rFonts w:ascii="Verdana" w:hAnsi="Verdana"/>
          <w:sz w:val="20"/>
          <w:szCs w:val="20"/>
        </w:rPr>
        <w:t>During the term of this MSA, CloudPro shall have the right to audit Customer’s CloudPro Solution to verify use. Any audit shall be held during the normal business hours and following reasonable prior notice.</w:t>
      </w:r>
    </w:p>
    <w:p w14:paraId="3EC2E7EC" w14:textId="77777777" w:rsidR="0051456F" w:rsidRPr="0051456F" w:rsidRDefault="0051456F" w:rsidP="0051456F">
      <w:pPr>
        <w:pStyle w:val="ListParagraph"/>
        <w:rPr>
          <w:rFonts w:ascii="Verdana" w:hAnsi="Verdana" w:cs="Arial"/>
          <w:b/>
          <w:sz w:val="20"/>
          <w:szCs w:val="20"/>
          <w:u w:val="single"/>
        </w:rPr>
      </w:pPr>
    </w:p>
    <w:p w14:paraId="3B107C9A" w14:textId="5DB2DFAD" w:rsidR="008A0F5F" w:rsidRPr="0051456F" w:rsidRDefault="006B17CC" w:rsidP="00FB2312">
      <w:pPr>
        <w:pStyle w:val="ListParagraph"/>
        <w:numPr>
          <w:ilvl w:val="0"/>
          <w:numId w:val="33"/>
        </w:numPr>
        <w:spacing w:after="120"/>
        <w:ind w:left="360"/>
        <w:contextualSpacing w:val="0"/>
        <w:jc w:val="both"/>
        <w:rPr>
          <w:rFonts w:ascii="Verdana" w:hAnsi="Verdana" w:cs="Arial"/>
          <w:b/>
          <w:sz w:val="20"/>
          <w:szCs w:val="20"/>
        </w:rPr>
      </w:pPr>
      <w:r w:rsidRPr="0051456F">
        <w:rPr>
          <w:rFonts w:ascii="Verdana" w:hAnsi="Verdana" w:cs="Arial"/>
          <w:b/>
          <w:sz w:val="20"/>
          <w:szCs w:val="20"/>
          <w:u w:val="single"/>
        </w:rPr>
        <w:t>Miscellaneous</w:t>
      </w:r>
      <w:r w:rsidRPr="0051456F">
        <w:rPr>
          <w:rFonts w:ascii="Verdana" w:hAnsi="Verdana" w:cs="Arial"/>
          <w:b/>
          <w:sz w:val="20"/>
          <w:szCs w:val="20"/>
        </w:rPr>
        <w:t>.</w:t>
      </w:r>
      <w:r w:rsidRPr="0051456F">
        <w:rPr>
          <w:rFonts w:ascii="Verdana" w:hAnsi="Verdana" w:cs="Arial"/>
          <w:sz w:val="20"/>
          <w:szCs w:val="20"/>
        </w:rPr>
        <w:t xml:space="preserve"> </w:t>
      </w:r>
    </w:p>
    <w:p w14:paraId="13D018AB" w14:textId="138CC333" w:rsidR="008A0F5F" w:rsidRPr="008444D9" w:rsidRDefault="008A0F5F" w:rsidP="00B00C5E">
      <w:pPr>
        <w:pStyle w:val="ListParagraph"/>
        <w:numPr>
          <w:ilvl w:val="1"/>
          <w:numId w:val="33"/>
        </w:numPr>
        <w:spacing w:after="120"/>
        <w:ind w:left="360"/>
        <w:contextualSpacing w:val="0"/>
        <w:jc w:val="both"/>
        <w:rPr>
          <w:rFonts w:ascii="Verdana" w:hAnsi="Verdana" w:cs="Arial"/>
          <w:b/>
          <w:sz w:val="20"/>
          <w:szCs w:val="20"/>
        </w:rPr>
      </w:pPr>
      <w:r w:rsidRPr="008444D9">
        <w:rPr>
          <w:rFonts w:ascii="Verdana" w:hAnsi="Verdana" w:cs="Arial"/>
          <w:b/>
          <w:sz w:val="20"/>
          <w:szCs w:val="20"/>
        </w:rPr>
        <w:t>Entire Agreement.</w:t>
      </w:r>
      <w:r w:rsidRPr="008444D9">
        <w:rPr>
          <w:rFonts w:ascii="Verdana" w:hAnsi="Verdana" w:cs="Arial"/>
          <w:sz w:val="20"/>
          <w:szCs w:val="20"/>
        </w:rPr>
        <w:t xml:space="preserve">  </w:t>
      </w:r>
      <w:r w:rsidR="00F8264F" w:rsidRPr="008444D9">
        <w:rPr>
          <w:rFonts w:ascii="Verdana" w:hAnsi="Verdana" w:cs="Arial"/>
          <w:sz w:val="20"/>
          <w:szCs w:val="20"/>
        </w:rPr>
        <w:t>Th</w:t>
      </w:r>
      <w:r w:rsidR="008479C3" w:rsidRPr="008444D9">
        <w:rPr>
          <w:rFonts w:ascii="Verdana" w:hAnsi="Verdana" w:cs="Arial"/>
          <w:sz w:val="20"/>
          <w:szCs w:val="20"/>
        </w:rPr>
        <w:t>e</w:t>
      </w:r>
      <w:r w:rsidR="00F8264F" w:rsidRPr="008444D9">
        <w:rPr>
          <w:rFonts w:ascii="Verdana" w:hAnsi="Verdana" w:cs="Arial"/>
          <w:sz w:val="20"/>
          <w:szCs w:val="20"/>
        </w:rPr>
        <w:t xml:space="preserve"> Agreement</w:t>
      </w:r>
      <w:r w:rsidR="006B17CC" w:rsidRPr="008444D9">
        <w:rPr>
          <w:rFonts w:ascii="Verdana" w:hAnsi="Verdana" w:cs="Arial"/>
          <w:sz w:val="20"/>
          <w:szCs w:val="20"/>
        </w:rPr>
        <w:t xml:space="preserve"> as modified and supplemented by any applicable amendments, Orders</w:t>
      </w:r>
      <w:r w:rsidR="00542F3D" w:rsidRPr="008444D9">
        <w:rPr>
          <w:rFonts w:ascii="Verdana" w:hAnsi="Verdana" w:cs="Arial"/>
          <w:sz w:val="20"/>
          <w:szCs w:val="20"/>
        </w:rPr>
        <w:t xml:space="preserve">, </w:t>
      </w:r>
      <w:r w:rsidR="006B17CC" w:rsidRPr="008444D9">
        <w:rPr>
          <w:rFonts w:ascii="Verdana" w:hAnsi="Verdana" w:cs="Arial"/>
          <w:sz w:val="20"/>
          <w:szCs w:val="20"/>
        </w:rPr>
        <w:t xml:space="preserve">and related </w:t>
      </w:r>
      <w:r w:rsidR="00D94104" w:rsidRPr="008444D9">
        <w:rPr>
          <w:rFonts w:ascii="Verdana" w:hAnsi="Verdana" w:cs="Arial"/>
          <w:sz w:val="20"/>
          <w:szCs w:val="20"/>
        </w:rPr>
        <w:t xml:space="preserve">addenda </w:t>
      </w:r>
      <w:r w:rsidR="006B17CC" w:rsidRPr="008444D9">
        <w:rPr>
          <w:rFonts w:ascii="Verdana" w:hAnsi="Verdana" w:cs="Arial"/>
          <w:sz w:val="20"/>
          <w:szCs w:val="20"/>
        </w:rPr>
        <w:t xml:space="preserve">between the </w:t>
      </w:r>
      <w:r w:rsidR="008267D0" w:rsidRPr="008444D9">
        <w:rPr>
          <w:rFonts w:ascii="Verdana" w:hAnsi="Verdana" w:cs="Arial"/>
          <w:sz w:val="20"/>
          <w:szCs w:val="20"/>
        </w:rPr>
        <w:t>P</w:t>
      </w:r>
      <w:r w:rsidR="006B17CC" w:rsidRPr="008444D9">
        <w:rPr>
          <w:rFonts w:ascii="Verdana" w:hAnsi="Verdana" w:cs="Arial"/>
          <w:sz w:val="20"/>
          <w:szCs w:val="20"/>
        </w:rPr>
        <w:t xml:space="preserve">arties </w:t>
      </w:r>
      <w:r w:rsidR="008479C3" w:rsidRPr="008444D9">
        <w:rPr>
          <w:rFonts w:ascii="Verdana" w:hAnsi="Verdana" w:cs="Arial"/>
          <w:sz w:val="20"/>
          <w:szCs w:val="20"/>
        </w:rPr>
        <w:t>is</w:t>
      </w:r>
      <w:r w:rsidR="006B17CC" w:rsidRPr="008444D9">
        <w:rPr>
          <w:rFonts w:ascii="Verdana" w:hAnsi="Verdana" w:cs="Arial"/>
          <w:sz w:val="20"/>
          <w:szCs w:val="20"/>
        </w:rPr>
        <w:t xml:space="preserve"> the complete agreement of the </w:t>
      </w:r>
      <w:r w:rsidR="008267D0" w:rsidRPr="008444D9">
        <w:rPr>
          <w:rFonts w:ascii="Verdana" w:hAnsi="Verdana" w:cs="Arial"/>
          <w:sz w:val="20"/>
          <w:szCs w:val="20"/>
        </w:rPr>
        <w:t>P</w:t>
      </w:r>
      <w:r w:rsidR="006B17CC" w:rsidRPr="008444D9">
        <w:rPr>
          <w:rFonts w:ascii="Verdana" w:hAnsi="Verdana" w:cs="Arial"/>
          <w:sz w:val="20"/>
          <w:szCs w:val="20"/>
        </w:rPr>
        <w:t xml:space="preserve">arties with respect to its subject matter and supersede all prior discussions, negotiations and agreements and any earlier proposals all whether verbal or written. </w:t>
      </w:r>
      <w:r w:rsidR="00F17D59" w:rsidRPr="008444D9">
        <w:rPr>
          <w:rFonts w:ascii="Verdana" w:hAnsi="Verdana" w:cs="Arial"/>
          <w:sz w:val="20"/>
          <w:szCs w:val="20"/>
        </w:rPr>
        <w:t xml:space="preserve">The Agreement shall not be amended except in a writing signed by both </w:t>
      </w:r>
      <w:r w:rsidR="008267D0" w:rsidRPr="008444D9">
        <w:rPr>
          <w:rFonts w:ascii="Verdana" w:hAnsi="Verdana" w:cs="Arial"/>
          <w:sz w:val="20"/>
          <w:szCs w:val="20"/>
        </w:rPr>
        <w:t>P</w:t>
      </w:r>
      <w:r w:rsidR="00F17D59" w:rsidRPr="008444D9">
        <w:rPr>
          <w:rFonts w:ascii="Verdana" w:hAnsi="Verdana" w:cs="Arial"/>
          <w:sz w:val="20"/>
          <w:szCs w:val="20"/>
        </w:rPr>
        <w:t>arties or pursuant to or in connection with an Order or as otherwise expressly provided herein.</w:t>
      </w:r>
    </w:p>
    <w:p w14:paraId="7DD6590B" w14:textId="69C9F0AA" w:rsidR="008A0F5F" w:rsidRPr="008444D9" w:rsidRDefault="008A0F5F" w:rsidP="00B00C5E">
      <w:pPr>
        <w:pStyle w:val="ListParagraph"/>
        <w:numPr>
          <w:ilvl w:val="1"/>
          <w:numId w:val="33"/>
        </w:numPr>
        <w:spacing w:after="120"/>
        <w:ind w:left="360"/>
        <w:contextualSpacing w:val="0"/>
        <w:jc w:val="both"/>
        <w:rPr>
          <w:rFonts w:ascii="Verdana" w:hAnsi="Verdana" w:cs="Arial"/>
          <w:b/>
          <w:sz w:val="20"/>
          <w:szCs w:val="20"/>
        </w:rPr>
      </w:pPr>
      <w:r w:rsidRPr="008444D9">
        <w:rPr>
          <w:rFonts w:ascii="Verdana" w:hAnsi="Verdana" w:cs="Arial"/>
          <w:b/>
          <w:sz w:val="20"/>
          <w:szCs w:val="20"/>
        </w:rPr>
        <w:lastRenderedPageBreak/>
        <w:t>Third Party Beneficiaries.</w:t>
      </w:r>
      <w:r w:rsidRPr="008444D9">
        <w:rPr>
          <w:rFonts w:ascii="Verdana" w:hAnsi="Verdana" w:cs="Arial"/>
          <w:sz w:val="20"/>
          <w:szCs w:val="20"/>
        </w:rPr>
        <w:t xml:space="preserve"> </w:t>
      </w:r>
      <w:r w:rsidR="002B32D2" w:rsidRPr="008444D9">
        <w:rPr>
          <w:rFonts w:ascii="Verdana" w:hAnsi="Verdana" w:cs="Arial"/>
          <w:sz w:val="20"/>
          <w:szCs w:val="20"/>
        </w:rPr>
        <w:t xml:space="preserve"> </w:t>
      </w:r>
      <w:r w:rsidR="006B17CC" w:rsidRPr="008444D9">
        <w:rPr>
          <w:rFonts w:ascii="Verdana" w:hAnsi="Verdana" w:cs="Arial"/>
          <w:sz w:val="20"/>
          <w:szCs w:val="20"/>
        </w:rPr>
        <w:t xml:space="preserve">Except for those third parties which have licensed software or other intellectual property to </w:t>
      </w:r>
      <w:r w:rsidR="00A133D0" w:rsidRPr="008444D9">
        <w:rPr>
          <w:rFonts w:ascii="Verdana" w:hAnsi="Verdana" w:cs="Arial"/>
          <w:sz w:val="20"/>
          <w:szCs w:val="20"/>
        </w:rPr>
        <w:t>CloudPro</w:t>
      </w:r>
      <w:r w:rsidR="006B17CC" w:rsidRPr="008444D9">
        <w:rPr>
          <w:rFonts w:ascii="Verdana" w:hAnsi="Verdana" w:cs="Arial"/>
          <w:sz w:val="20"/>
          <w:szCs w:val="20"/>
        </w:rPr>
        <w:t xml:space="preserve"> and which is included as part of the </w:t>
      </w:r>
      <w:r w:rsidR="00A133D0" w:rsidRPr="008444D9">
        <w:rPr>
          <w:rFonts w:ascii="Verdana" w:hAnsi="Verdana" w:cs="Arial"/>
          <w:sz w:val="20"/>
          <w:szCs w:val="20"/>
        </w:rPr>
        <w:t>CloudPro</w:t>
      </w:r>
      <w:r w:rsidR="00FB6161" w:rsidRPr="008444D9">
        <w:rPr>
          <w:rFonts w:ascii="Verdana" w:hAnsi="Verdana" w:cs="Arial"/>
          <w:sz w:val="20"/>
          <w:szCs w:val="20"/>
        </w:rPr>
        <w:t xml:space="preserve"> Solution</w:t>
      </w:r>
      <w:r w:rsidR="00C1110F" w:rsidRPr="008444D9">
        <w:rPr>
          <w:rFonts w:ascii="Verdana" w:hAnsi="Verdana" w:cs="Arial"/>
          <w:sz w:val="20"/>
          <w:szCs w:val="20"/>
        </w:rPr>
        <w:t>s</w:t>
      </w:r>
      <w:r w:rsidR="006B17CC" w:rsidRPr="008444D9">
        <w:rPr>
          <w:rFonts w:ascii="Verdana" w:hAnsi="Verdana" w:cs="Arial"/>
          <w:sz w:val="20"/>
          <w:szCs w:val="20"/>
        </w:rPr>
        <w:t xml:space="preserve">, no person or entity will be a </w:t>
      </w:r>
      <w:proofErr w:type="gramStart"/>
      <w:r w:rsidR="006B17CC" w:rsidRPr="008444D9">
        <w:rPr>
          <w:rFonts w:ascii="Verdana" w:hAnsi="Verdana" w:cs="Arial"/>
          <w:sz w:val="20"/>
          <w:szCs w:val="20"/>
        </w:rPr>
        <w:t>third party</w:t>
      </w:r>
      <w:proofErr w:type="gramEnd"/>
      <w:r w:rsidR="006B17CC" w:rsidRPr="008444D9">
        <w:rPr>
          <w:rFonts w:ascii="Verdana" w:hAnsi="Verdana" w:cs="Arial"/>
          <w:sz w:val="20"/>
          <w:szCs w:val="20"/>
        </w:rPr>
        <w:t xml:space="preserve"> beneficiary of </w:t>
      </w:r>
      <w:r w:rsidR="00F8264F" w:rsidRPr="008444D9">
        <w:rPr>
          <w:rFonts w:ascii="Verdana" w:hAnsi="Verdana" w:cs="Arial"/>
          <w:sz w:val="20"/>
          <w:szCs w:val="20"/>
        </w:rPr>
        <w:t>th</w:t>
      </w:r>
      <w:r w:rsidR="008479C3" w:rsidRPr="008444D9">
        <w:rPr>
          <w:rFonts w:ascii="Verdana" w:hAnsi="Verdana" w:cs="Arial"/>
          <w:sz w:val="20"/>
          <w:szCs w:val="20"/>
        </w:rPr>
        <w:t>e</w:t>
      </w:r>
      <w:r w:rsidR="00F8264F" w:rsidRPr="008444D9">
        <w:rPr>
          <w:rFonts w:ascii="Verdana" w:hAnsi="Verdana" w:cs="Arial"/>
          <w:sz w:val="20"/>
          <w:szCs w:val="20"/>
        </w:rPr>
        <w:t xml:space="preserve"> Agreement</w:t>
      </w:r>
      <w:r w:rsidR="006B17CC" w:rsidRPr="008444D9">
        <w:rPr>
          <w:rFonts w:ascii="Verdana" w:hAnsi="Verdana" w:cs="Arial"/>
          <w:sz w:val="20"/>
          <w:szCs w:val="20"/>
        </w:rPr>
        <w:t xml:space="preserve"> or have any right or cause of action hereunder. </w:t>
      </w:r>
    </w:p>
    <w:p w14:paraId="0DC78303" w14:textId="1A293D78" w:rsidR="008A0F5F" w:rsidRPr="008444D9" w:rsidRDefault="008A0F5F" w:rsidP="00B00C5E">
      <w:pPr>
        <w:pStyle w:val="ListParagraph"/>
        <w:numPr>
          <w:ilvl w:val="1"/>
          <w:numId w:val="33"/>
        </w:numPr>
        <w:spacing w:after="120"/>
        <w:ind w:left="360"/>
        <w:contextualSpacing w:val="0"/>
        <w:jc w:val="both"/>
        <w:rPr>
          <w:rFonts w:ascii="Verdana" w:hAnsi="Verdana" w:cs="Arial"/>
          <w:b/>
          <w:sz w:val="20"/>
          <w:szCs w:val="20"/>
        </w:rPr>
      </w:pPr>
      <w:r w:rsidRPr="008444D9">
        <w:rPr>
          <w:rFonts w:ascii="Verdana" w:hAnsi="Verdana" w:cs="Arial"/>
          <w:b/>
          <w:sz w:val="20"/>
          <w:szCs w:val="20"/>
        </w:rPr>
        <w:t>Governing Law.</w:t>
      </w:r>
      <w:r w:rsidRPr="008444D9">
        <w:rPr>
          <w:rFonts w:ascii="Verdana" w:hAnsi="Verdana" w:cs="Arial"/>
          <w:sz w:val="20"/>
          <w:szCs w:val="20"/>
        </w:rPr>
        <w:t xml:space="preserve">  </w:t>
      </w:r>
      <w:r w:rsidR="008663B0" w:rsidRPr="008444D9">
        <w:rPr>
          <w:rFonts w:ascii="Verdana" w:hAnsi="Verdana" w:cs="Arial"/>
          <w:sz w:val="20"/>
          <w:szCs w:val="20"/>
        </w:rPr>
        <w:t>Th</w:t>
      </w:r>
      <w:r w:rsidR="008479C3" w:rsidRPr="008444D9">
        <w:rPr>
          <w:rFonts w:ascii="Verdana" w:hAnsi="Verdana" w:cs="Arial"/>
          <w:sz w:val="20"/>
          <w:szCs w:val="20"/>
        </w:rPr>
        <w:t>e</w:t>
      </w:r>
      <w:r w:rsidR="008663B0" w:rsidRPr="008444D9">
        <w:rPr>
          <w:rFonts w:ascii="Verdana" w:hAnsi="Verdana" w:cs="Arial"/>
          <w:sz w:val="20"/>
          <w:szCs w:val="20"/>
        </w:rPr>
        <w:t xml:space="preserve"> Agreement</w:t>
      </w:r>
      <w:r w:rsidR="006B17CC" w:rsidRPr="008444D9">
        <w:rPr>
          <w:rFonts w:ascii="Verdana" w:hAnsi="Verdana" w:cs="Arial"/>
          <w:sz w:val="20"/>
          <w:szCs w:val="20"/>
        </w:rPr>
        <w:t xml:space="preserve"> shall be governed by and construed in accordance with the laws of the State of </w:t>
      </w:r>
      <w:r w:rsidR="00287A1A" w:rsidRPr="008444D9">
        <w:rPr>
          <w:rFonts w:ascii="Verdana" w:hAnsi="Verdana" w:cs="Arial"/>
          <w:sz w:val="20"/>
          <w:szCs w:val="20"/>
        </w:rPr>
        <w:t xml:space="preserve">Colorado </w:t>
      </w:r>
      <w:r w:rsidR="006B17CC" w:rsidRPr="008444D9">
        <w:rPr>
          <w:rFonts w:ascii="Verdana" w:hAnsi="Verdana" w:cs="Arial"/>
          <w:sz w:val="20"/>
          <w:szCs w:val="20"/>
        </w:rPr>
        <w:t xml:space="preserve">without regard to principles of conflicts of laws and all </w:t>
      </w:r>
      <w:r w:rsidR="003920DD" w:rsidRPr="008444D9">
        <w:rPr>
          <w:rFonts w:ascii="Verdana" w:hAnsi="Verdana" w:cs="Arial"/>
          <w:sz w:val="20"/>
          <w:szCs w:val="20"/>
        </w:rPr>
        <w:t>C</w:t>
      </w:r>
      <w:r w:rsidR="006B17CC" w:rsidRPr="008444D9">
        <w:rPr>
          <w:rFonts w:ascii="Verdana" w:hAnsi="Verdana" w:cs="Arial"/>
          <w:sz w:val="20"/>
          <w:szCs w:val="20"/>
        </w:rPr>
        <w:t xml:space="preserve">laims and actions related hereto shall be brought in the appropriate state or federal court located in </w:t>
      </w:r>
      <w:r w:rsidR="00287A1A" w:rsidRPr="008444D9">
        <w:rPr>
          <w:rFonts w:ascii="Verdana" w:hAnsi="Verdana" w:cs="Arial"/>
          <w:sz w:val="20"/>
          <w:szCs w:val="20"/>
        </w:rPr>
        <w:t>Denver</w:t>
      </w:r>
      <w:r w:rsidR="006B17CC" w:rsidRPr="008444D9">
        <w:rPr>
          <w:rFonts w:ascii="Verdana" w:hAnsi="Verdana" w:cs="Arial"/>
          <w:sz w:val="20"/>
          <w:szCs w:val="20"/>
        </w:rPr>
        <w:t xml:space="preserve">, </w:t>
      </w:r>
      <w:r w:rsidR="00287A1A" w:rsidRPr="008444D9">
        <w:rPr>
          <w:rFonts w:ascii="Verdana" w:hAnsi="Verdana" w:cs="Arial"/>
          <w:sz w:val="20"/>
          <w:szCs w:val="20"/>
        </w:rPr>
        <w:t>Colorado</w:t>
      </w:r>
      <w:r w:rsidR="006B17CC" w:rsidRPr="008444D9">
        <w:rPr>
          <w:rFonts w:ascii="Verdana" w:hAnsi="Verdana" w:cs="Arial"/>
          <w:sz w:val="20"/>
          <w:szCs w:val="20"/>
        </w:rPr>
        <w:t>.</w:t>
      </w:r>
      <w:r w:rsidR="00100ABC" w:rsidRPr="008444D9">
        <w:rPr>
          <w:rFonts w:ascii="Verdana" w:hAnsi="Verdana" w:cs="Arial"/>
          <w:sz w:val="20"/>
          <w:szCs w:val="20"/>
        </w:rPr>
        <w:t xml:space="preserve"> </w:t>
      </w:r>
      <w:r w:rsidRPr="008444D9">
        <w:rPr>
          <w:rFonts w:ascii="Verdana" w:hAnsi="Verdana" w:cs="Arial"/>
          <w:sz w:val="20"/>
          <w:szCs w:val="20"/>
        </w:rPr>
        <w:t xml:space="preserve"> </w:t>
      </w:r>
      <w:r w:rsidR="004515D7" w:rsidRPr="008444D9">
        <w:rPr>
          <w:rFonts w:ascii="Verdana" w:hAnsi="Verdana" w:cs="Arial"/>
          <w:sz w:val="20"/>
          <w:szCs w:val="20"/>
        </w:rPr>
        <w:t xml:space="preserve">Each </w:t>
      </w:r>
      <w:r w:rsidR="008267D0" w:rsidRPr="008444D9">
        <w:rPr>
          <w:rFonts w:ascii="Verdana" w:hAnsi="Verdana" w:cs="Arial"/>
          <w:sz w:val="20"/>
          <w:szCs w:val="20"/>
        </w:rPr>
        <w:t>P</w:t>
      </w:r>
      <w:r w:rsidR="004515D7" w:rsidRPr="008444D9">
        <w:rPr>
          <w:rFonts w:ascii="Verdana" w:hAnsi="Verdana" w:cs="Arial"/>
          <w:sz w:val="20"/>
          <w:szCs w:val="20"/>
        </w:rPr>
        <w:t xml:space="preserve">arty hereby waives any right to jury trial in connection with any action or litigation in any way arising out of or related to </w:t>
      </w:r>
      <w:r w:rsidRPr="008444D9">
        <w:rPr>
          <w:rFonts w:ascii="Verdana" w:hAnsi="Verdana" w:cs="Arial"/>
          <w:sz w:val="20"/>
          <w:szCs w:val="20"/>
        </w:rPr>
        <w:t>th</w:t>
      </w:r>
      <w:r w:rsidR="008479C3" w:rsidRPr="008444D9">
        <w:rPr>
          <w:rFonts w:ascii="Verdana" w:hAnsi="Verdana" w:cs="Arial"/>
          <w:sz w:val="20"/>
          <w:szCs w:val="20"/>
        </w:rPr>
        <w:t>e</w:t>
      </w:r>
      <w:r w:rsidRPr="008444D9">
        <w:rPr>
          <w:rFonts w:ascii="Verdana" w:hAnsi="Verdana" w:cs="Arial"/>
          <w:sz w:val="20"/>
          <w:szCs w:val="20"/>
        </w:rPr>
        <w:t xml:space="preserve"> Agreement</w:t>
      </w:r>
      <w:r w:rsidR="004515D7" w:rsidRPr="008444D9">
        <w:rPr>
          <w:rFonts w:ascii="Verdana" w:hAnsi="Verdana" w:cs="Arial"/>
          <w:sz w:val="20"/>
          <w:szCs w:val="20"/>
        </w:rPr>
        <w:t xml:space="preserve">. </w:t>
      </w:r>
    </w:p>
    <w:p w14:paraId="39877882" w14:textId="77777777" w:rsidR="00DA0505" w:rsidRPr="008444D9" w:rsidRDefault="008A0F5F" w:rsidP="00B00C5E">
      <w:pPr>
        <w:pStyle w:val="ListParagraph"/>
        <w:numPr>
          <w:ilvl w:val="1"/>
          <w:numId w:val="33"/>
        </w:numPr>
        <w:spacing w:after="120"/>
        <w:ind w:left="360"/>
        <w:contextualSpacing w:val="0"/>
        <w:jc w:val="both"/>
        <w:rPr>
          <w:rFonts w:ascii="Verdana" w:hAnsi="Verdana" w:cs="Arial"/>
          <w:b/>
          <w:sz w:val="20"/>
          <w:szCs w:val="20"/>
        </w:rPr>
      </w:pPr>
      <w:r w:rsidRPr="008444D9">
        <w:rPr>
          <w:rFonts w:ascii="Verdana" w:hAnsi="Verdana" w:cs="Arial"/>
          <w:b/>
          <w:sz w:val="20"/>
          <w:szCs w:val="20"/>
        </w:rPr>
        <w:t>Notice.</w:t>
      </w:r>
      <w:r w:rsidRPr="008444D9">
        <w:rPr>
          <w:rFonts w:ascii="Verdana" w:hAnsi="Verdana" w:cs="Arial"/>
          <w:sz w:val="20"/>
          <w:szCs w:val="20"/>
        </w:rPr>
        <w:t xml:space="preserve">  </w:t>
      </w:r>
    </w:p>
    <w:p w14:paraId="18CABF17" w14:textId="48281864" w:rsidR="00DA0505" w:rsidRPr="008444D9" w:rsidRDefault="00DA0505" w:rsidP="00B00C5E">
      <w:pPr>
        <w:pStyle w:val="ListParagraph"/>
        <w:numPr>
          <w:ilvl w:val="2"/>
          <w:numId w:val="33"/>
        </w:numPr>
        <w:spacing w:after="120"/>
        <w:ind w:left="990" w:hanging="630"/>
        <w:contextualSpacing w:val="0"/>
        <w:jc w:val="both"/>
        <w:rPr>
          <w:rFonts w:ascii="Verdana" w:hAnsi="Verdana" w:cs="Arial"/>
          <w:b/>
          <w:sz w:val="20"/>
          <w:szCs w:val="20"/>
        </w:rPr>
      </w:pPr>
      <w:r w:rsidRPr="008444D9">
        <w:rPr>
          <w:rFonts w:ascii="Verdana" w:hAnsi="Verdana" w:cs="Arial"/>
          <w:b/>
          <w:sz w:val="20"/>
          <w:szCs w:val="20"/>
        </w:rPr>
        <w:t>To Customer.</w:t>
      </w:r>
      <w:r w:rsidRPr="008444D9">
        <w:rPr>
          <w:rFonts w:ascii="Verdana" w:hAnsi="Verdana" w:cs="Arial"/>
          <w:sz w:val="20"/>
          <w:szCs w:val="20"/>
        </w:rPr>
        <w:t xml:space="preserve">  </w:t>
      </w:r>
      <w:r w:rsidR="006B17CC" w:rsidRPr="008444D9">
        <w:rPr>
          <w:rFonts w:ascii="Verdana" w:hAnsi="Verdana" w:cs="Arial"/>
          <w:sz w:val="20"/>
          <w:szCs w:val="20"/>
        </w:rPr>
        <w:t xml:space="preserve">Notices to Customer shall be </w:t>
      </w:r>
      <w:r w:rsidR="004F1E78" w:rsidRPr="008444D9">
        <w:rPr>
          <w:rFonts w:ascii="Verdana" w:hAnsi="Verdana" w:cs="Arial"/>
          <w:sz w:val="20"/>
          <w:szCs w:val="20"/>
        </w:rPr>
        <w:t xml:space="preserve">sent </w:t>
      </w:r>
      <w:r w:rsidR="006B17CC" w:rsidRPr="008444D9">
        <w:rPr>
          <w:rFonts w:ascii="Verdana" w:hAnsi="Verdana" w:cs="Arial"/>
          <w:sz w:val="20"/>
          <w:szCs w:val="20"/>
        </w:rPr>
        <w:t xml:space="preserve">by certified or overnight mail to its invoicing address specified by Customer in the Order or its current address in </w:t>
      </w:r>
      <w:r w:rsidR="00A133D0" w:rsidRPr="008444D9">
        <w:rPr>
          <w:rFonts w:ascii="Verdana" w:hAnsi="Verdana" w:cs="Arial"/>
          <w:sz w:val="20"/>
          <w:szCs w:val="20"/>
        </w:rPr>
        <w:t>CloudPro</w:t>
      </w:r>
      <w:r w:rsidR="006B17CC" w:rsidRPr="008444D9">
        <w:rPr>
          <w:rFonts w:ascii="Verdana" w:hAnsi="Verdana" w:cs="Arial"/>
          <w:sz w:val="20"/>
          <w:szCs w:val="20"/>
        </w:rPr>
        <w:t>’s invoicing records; by means of a notice, which may be a general notice, on the Online Services; or by electronic mail to Customer’s administrator</w:t>
      </w:r>
      <w:r w:rsidR="004F1E78" w:rsidRPr="008444D9">
        <w:rPr>
          <w:rFonts w:ascii="Verdana" w:hAnsi="Verdana" w:cs="Arial"/>
          <w:sz w:val="20"/>
          <w:szCs w:val="20"/>
        </w:rPr>
        <w:t xml:space="preserve"> or billing</w:t>
      </w:r>
      <w:r w:rsidR="006B17CC" w:rsidRPr="008444D9">
        <w:rPr>
          <w:rFonts w:ascii="Verdana" w:hAnsi="Verdana" w:cs="Arial"/>
          <w:sz w:val="20"/>
          <w:szCs w:val="20"/>
        </w:rPr>
        <w:t xml:space="preserve"> e-mail address on record in </w:t>
      </w:r>
      <w:r w:rsidR="00A133D0" w:rsidRPr="008444D9">
        <w:rPr>
          <w:rFonts w:ascii="Verdana" w:hAnsi="Verdana" w:cs="Arial"/>
          <w:sz w:val="20"/>
          <w:szCs w:val="20"/>
        </w:rPr>
        <w:t>CloudPro</w:t>
      </w:r>
      <w:r w:rsidR="006B17CC" w:rsidRPr="008444D9">
        <w:rPr>
          <w:rFonts w:ascii="Verdana" w:hAnsi="Verdana" w:cs="Arial"/>
          <w:sz w:val="20"/>
          <w:szCs w:val="20"/>
        </w:rPr>
        <w:t xml:space="preserve">’s account information. </w:t>
      </w:r>
    </w:p>
    <w:p w14:paraId="716C08B6" w14:textId="2ECE80DA" w:rsidR="00DA0505" w:rsidRPr="008444D9" w:rsidRDefault="00DA0505" w:rsidP="00B00C5E">
      <w:pPr>
        <w:pStyle w:val="ListParagraph"/>
        <w:numPr>
          <w:ilvl w:val="2"/>
          <w:numId w:val="33"/>
        </w:numPr>
        <w:spacing w:after="120"/>
        <w:ind w:left="990" w:hanging="630"/>
        <w:contextualSpacing w:val="0"/>
        <w:jc w:val="both"/>
        <w:rPr>
          <w:rFonts w:ascii="Verdana" w:hAnsi="Verdana" w:cs="Arial"/>
          <w:b/>
          <w:sz w:val="20"/>
          <w:szCs w:val="20"/>
        </w:rPr>
      </w:pPr>
      <w:r w:rsidRPr="008444D9">
        <w:rPr>
          <w:rFonts w:ascii="Verdana" w:hAnsi="Verdana" w:cs="Arial"/>
          <w:b/>
          <w:sz w:val="20"/>
          <w:szCs w:val="20"/>
        </w:rPr>
        <w:t xml:space="preserve">To </w:t>
      </w:r>
      <w:r w:rsidR="00A133D0" w:rsidRPr="008444D9">
        <w:rPr>
          <w:rFonts w:ascii="Verdana" w:hAnsi="Verdana" w:cs="Arial"/>
          <w:b/>
          <w:sz w:val="20"/>
          <w:szCs w:val="20"/>
        </w:rPr>
        <w:t>CloudPro</w:t>
      </w:r>
      <w:r w:rsidRPr="008444D9">
        <w:rPr>
          <w:rFonts w:ascii="Verdana" w:hAnsi="Verdana" w:cs="Arial"/>
          <w:b/>
          <w:sz w:val="20"/>
          <w:szCs w:val="20"/>
        </w:rPr>
        <w:t>.</w:t>
      </w:r>
      <w:r w:rsidRPr="008444D9">
        <w:rPr>
          <w:rFonts w:ascii="Verdana" w:hAnsi="Verdana" w:cs="Arial"/>
          <w:sz w:val="20"/>
          <w:szCs w:val="20"/>
        </w:rPr>
        <w:t xml:space="preserve">  </w:t>
      </w:r>
      <w:r w:rsidR="006B17CC" w:rsidRPr="008444D9">
        <w:rPr>
          <w:rFonts w:ascii="Verdana" w:hAnsi="Verdana" w:cs="Arial"/>
          <w:sz w:val="20"/>
          <w:szCs w:val="20"/>
        </w:rPr>
        <w:t xml:space="preserve">Notices to </w:t>
      </w:r>
      <w:r w:rsidR="00A133D0" w:rsidRPr="008444D9">
        <w:rPr>
          <w:rFonts w:ascii="Verdana" w:hAnsi="Verdana" w:cs="Arial"/>
          <w:sz w:val="20"/>
          <w:szCs w:val="20"/>
        </w:rPr>
        <w:t>CloudPro</w:t>
      </w:r>
      <w:r w:rsidR="006B17CC" w:rsidRPr="008444D9">
        <w:rPr>
          <w:rFonts w:ascii="Verdana" w:hAnsi="Verdana" w:cs="Arial"/>
          <w:sz w:val="20"/>
          <w:szCs w:val="20"/>
        </w:rPr>
        <w:t xml:space="preserve"> shall be sent by </w:t>
      </w:r>
      <w:r w:rsidR="00CA76AC" w:rsidRPr="008444D9">
        <w:rPr>
          <w:rFonts w:ascii="Verdana" w:hAnsi="Verdana" w:cs="Arial"/>
          <w:sz w:val="20"/>
          <w:szCs w:val="20"/>
        </w:rPr>
        <w:t>certified or overnight</w:t>
      </w:r>
      <w:r w:rsidR="006B17CC" w:rsidRPr="008444D9">
        <w:rPr>
          <w:rFonts w:ascii="Verdana" w:hAnsi="Verdana" w:cs="Arial"/>
          <w:sz w:val="20"/>
          <w:szCs w:val="20"/>
        </w:rPr>
        <w:t xml:space="preserve"> mail to </w:t>
      </w:r>
      <w:r w:rsidR="00A133D0" w:rsidRPr="008444D9">
        <w:rPr>
          <w:rFonts w:ascii="Verdana" w:hAnsi="Verdana" w:cs="Arial"/>
          <w:sz w:val="20"/>
          <w:szCs w:val="20"/>
        </w:rPr>
        <w:t>CloudPro</w:t>
      </w:r>
      <w:r w:rsidR="006B17CC" w:rsidRPr="008444D9">
        <w:rPr>
          <w:rFonts w:ascii="Verdana" w:hAnsi="Verdana" w:cs="Arial"/>
          <w:sz w:val="20"/>
          <w:szCs w:val="20"/>
        </w:rPr>
        <w:t xml:space="preserve">, </w:t>
      </w:r>
      <w:r w:rsidR="00287A1A" w:rsidRPr="008444D9">
        <w:rPr>
          <w:rFonts w:ascii="Verdana" w:hAnsi="Verdana" w:cs="Arial"/>
          <w:sz w:val="20"/>
          <w:szCs w:val="20"/>
        </w:rPr>
        <w:t>999 18</w:t>
      </w:r>
      <w:r w:rsidR="00287A1A" w:rsidRPr="008444D9">
        <w:rPr>
          <w:rFonts w:ascii="Verdana" w:hAnsi="Verdana" w:cs="Arial"/>
          <w:sz w:val="20"/>
          <w:szCs w:val="20"/>
          <w:vertAlign w:val="superscript"/>
        </w:rPr>
        <w:t>th</w:t>
      </w:r>
      <w:r w:rsidR="00287A1A" w:rsidRPr="008444D9">
        <w:rPr>
          <w:rFonts w:ascii="Verdana" w:hAnsi="Verdana" w:cs="Arial"/>
          <w:sz w:val="20"/>
          <w:szCs w:val="20"/>
        </w:rPr>
        <w:t xml:space="preserve"> Street, </w:t>
      </w:r>
      <w:r w:rsidR="00906327" w:rsidRPr="008444D9">
        <w:rPr>
          <w:rFonts w:ascii="Verdana" w:hAnsi="Verdana" w:cs="Arial"/>
          <w:sz w:val="20"/>
          <w:szCs w:val="20"/>
        </w:rPr>
        <w:t>Fourth Floor</w:t>
      </w:r>
      <w:r w:rsidR="00975F5A" w:rsidRPr="008444D9">
        <w:rPr>
          <w:rFonts w:ascii="Verdana" w:hAnsi="Verdana" w:cs="Arial"/>
          <w:sz w:val="20"/>
          <w:szCs w:val="20"/>
        </w:rPr>
        <w:t xml:space="preserve">, </w:t>
      </w:r>
      <w:r w:rsidR="00287A1A" w:rsidRPr="008444D9">
        <w:rPr>
          <w:rFonts w:ascii="Verdana" w:hAnsi="Verdana" w:cs="Arial"/>
          <w:sz w:val="20"/>
          <w:szCs w:val="20"/>
        </w:rPr>
        <w:t>Denver, Colorado 80202</w:t>
      </w:r>
      <w:r w:rsidR="006B17CC" w:rsidRPr="008444D9">
        <w:rPr>
          <w:rFonts w:ascii="Verdana" w:hAnsi="Verdana" w:cs="Arial"/>
          <w:sz w:val="20"/>
          <w:szCs w:val="20"/>
        </w:rPr>
        <w:t>, Attention: General Counsel</w:t>
      </w:r>
      <w:r w:rsidR="005C3F50" w:rsidRPr="008444D9">
        <w:rPr>
          <w:rFonts w:ascii="Verdana" w:hAnsi="Verdana" w:cs="Arial"/>
          <w:sz w:val="20"/>
          <w:szCs w:val="20"/>
        </w:rPr>
        <w:t xml:space="preserve"> with an electronic copy sent to </w:t>
      </w:r>
      <w:hyperlink r:id="rId14" w:history="1">
        <w:r w:rsidRPr="008444D9">
          <w:rPr>
            <w:rStyle w:val="Hyperlink"/>
            <w:rFonts w:ascii="Verdana" w:hAnsi="Verdana" w:cs="Arial"/>
            <w:sz w:val="20"/>
            <w:szCs w:val="20"/>
          </w:rPr>
          <w:t>notices@</w:t>
        </w:r>
        <w:r w:rsidR="00A133D0" w:rsidRPr="008444D9">
          <w:rPr>
            <w:rStyle w:val="Hyperlink"/>
            <w:rFonts w:ascii="Verdana" w:hAnsi="Verdana" w:cs="Arial"/>
            <w:sz w:val="20"/>
            <w:szCs w:val="20"/>
          </w:rPr>
          <w:t>CloudPro</w:t>
        </w:r>
        <w:r w:rsidRPr="008444D9">
          <w:rPr>
            <w:rStyle w:val="Hyperlink"/>
            <w:rFonts w:ascii="Verdana" w:hAnsi="Verdana" w:cs="Arial"/>
            <w:sz w:val="20"/>
            <w:szCs w:val="20"/>
          </w:rPr>
          <w:t>.com</w:t>
        </w:r>
      </w:hyperlink>
      <w:r w:rsidR="006B17CC" w:rsidRPr="008444D9">
        <w:rPr>
          <w:rFonts w:ascii="Verdana" w:hAnsi="Verdana" w:cs="Arial"/>
          <w:sz w:val="20"/>
          <w:szCs w:val="20"/>
        </w:rPr>
        <w:t xml:space="preserve">. </w:t>
      </w:r>
    </w:p>
    <w:p w14:paraId="1D5D519D" w14:textId="01B30690" w:rsidR="000B3A7F" w:rsidRPr="008444D9" w:rsidRDefault="000B3A7F" w:rsidP="00B00C5E">
      <w:pPr>
        <w:pStyle w:val="ListParagraph"/>
        <w:numPr>
          <w:ilvl w:val="1"/>
          <w:numId w:val="33"/>
        </w:numPr>
        <w:spacing w:after="120"/>
        <w:ind w:left="360"/>
        <w:contextualSpacing w:val="0"/>
        <w:jc w:val="both"/>
        <w:rPr>
          <w:rFonts w:ascii="Verdana" w:hAnsi="Verdana" w:cs="Arial"/>
          <w:sz w:val="20"/>
          <w:szCs w:val="20"/>
        </w:rPr>
      </w:pPr>
      <w:r w:rsidRPr="008444D9">
        <w:rPr>
          <w:rFonts w:ascii="Verdana" w:hAnsi="Verdana" w:cs="Arial"/>
          <w:b/>
          <w:sz w:val="20"/>
          <w:szCs w:val="20"/>
        </w:rPr>
        <w:t xml:space="preserve">Arbitration.  </w:t>
      </w:r>
      <w:r w:rsidR="00870F43" w:rsidRPr="008444D9">
        <w:rPr>
          <w:rFonts w:ascii="Verdana" w:hAnsi="Verdana" w:cs="Arial"/>
          <w:sz w:val="20"/>
          <w:szCs w:val="20"/>
        </w:rPr>
        <w:t>Any dispute, C</w:t>
      </w:r>
      <w:r w:rsidRPr="008444D9">
        <w:rPr>
          <w:rFonts w:ascii="Verdana" w:hAnsi="Verdana" w:cs="Arial"/>
          <w:sz w:val="20"/>
          <w:szCs w:val="20"/>
        </w:rPr>
        <w:t xml:space="preserve">laim or controversy arising out of or relating to </w:t>
      </w:r>
      <w:r w:rsidR="009D4458" w:rsidRPr="008444D9">
        <w:rPr>
          <w:rFonts w:ascii="Verdana" w:hAnsi="Verdana" w:cs="Arial"/>
          <w:sz w:val="20"/>
          <w:szCs w:val="20"/>
        </w:rPr>
        <w:t>the</w:t>
      </w:r>
      <w:r w:rsidRPr="008444D9">
        <w:rPr>
          <w:rFonts w:ascii="Verdana" w:hAnsi="Verdana" w:cs="Arial"/>
          <w:sz w:val="20"/>
          <w:szCs w:val="20"/>
        </w:rPr>
        <w:t xml:space="preserve"> Agreement or the breach, termination, enforcement, interpretation or validity thereof, including the determination of the scope or applicability of this agreement to arbitrate, shall be determined by arbitration in </w:t>
      </w:r>
      <w:r w:rsidR="009D4458" w:rsidRPr="008444D9">
        <w:rPr>
          <w:rFonts w:ascii="Verdana" w:hAnsi="Verdana" w:cs="Arial"/>
          <w:sz w:val="20"/>
          <w:szCs w:val="20"/>
        </w:rPr>
        <w:t>Denver, Colorado, before one arbitrator</w:t>
      </w:r>
      <w:r w:rsidRPr="008444D9">
        <w:rPr>
          <w:rFonts w:ascii="Verdana" w:hAnsi="Verdana" w:cs="Arial"/>
          <w:sz w:val="20"/>
          <w:szCs w:val="20"/>
        </w:rPr>
        <w:t>. The arbitration shall be administered by JAMS pursuant to its Comprehensive Ar</w:t>
      </w:r>
      <w:r w:rsidR="009D4458" w:rsidRPr="008444D9">
        <w:rPr>
          <w:rFonts w:ascii="Verdana" w:hAnsi="Verdana" w:cs="Arial"/>
          <w:sz w:val="20"/>
          <w:szCs w:val="20"/>
        </w:rPr>
        <w:t xml:space="preserve">bitration Rules and Procedures </w:t>
      </w:r>
      <w:r w:rsidRPr="008444D9">
        <w:rPr>
          <w:rFonts w:ascii="Verdana" w:hAnsi="Verdana" w:cs="Arial"/>
          <w:sz w:val="20"/>
          <w:szCs w:val="20"/>
        </w:rPr>
        <w:t>and in accordance with the Expedited Proce</w:t>
      </w:r>
      <w:r w:rsidR="009D4458" w:rsidRPr="008444D9">
        <w:rPr>
          <w:rFonts w:ascii="Verdana" w:hAnsi="Verdana" w:cs="Arial"/>
          <w:sz w:val="20"/>
          <w:szCs w:val="20"/>
        </w:rPr>
        <w:t>dures in those Rules</w:t>
      </w:r>
      <w:r w:rsidRPr="008444D9">
        <w:rPr>
          <w:rFonts w:ascii="Verdana" w:hAnsi="Verdana" w:cs="Arial"/>
          <w:sz w:val="20"/>
          <w:szCs w:val="20"/>
        </w:rPr>
        <w:t xml:space="preserve">. </w:t>
      </w:r>
      <w:r w:rsidR="009D4458" w:rsidRPr="008444D9">
        <w:rPr>
          <w:rFonts w:ascii="Verdana" w:hAnsi="Verdana" w:cs="Arial"/>
          <w:sz w:val="20"/>
          <w:szCs w:val="20"/>
        </w:rPr>
        <w:t xml:space="preserve"> Judgment on the a</w:t>
      </w:r>
      <w:r w:rsidRPr="008444D9">
        <w:rPr>
          <w:rFonts w:ascii="Verdana" w:hAnsi="Verdana" w:cs="Arial"/>
          <w:sz w:val="20"/>
          <w:szCs w:val="20"/>
        </w:rPr>
        <w:t xml:space="preserve">ward may be entered in any court having jurisdiction. </w:t>
      </w:r>
      <w:r w:rsidR="009D4458" w:rsidRPr="008444D9">
        <w:rPr>
          <w:rFonts w:ascii="Verdana" w:hAnsi="Verdana" w:cs="Arial"/>
          <w:sz w:val="20"/>
          <w:szCs w:val="20"/>
        </w:rPr>
        <w:t xml:space="preserve"> </w:t>
      </w:r>
      <w:r w:rsidRPr="008444D9">
        <w:rPr>
          <w:rFonts w:ascii="Verdana" w:hAnsi="Verdana" w:cs="Arial"/>
          <w:sz w:val="20"/>
          <w:szCs w:val="20"/>
        </w:rPr>
        <w:t xml:space="preserve">This </w:t>
      </w:r>
      <w:r w:rsidR="009D4458" w:rsidRPr="008444D9">
        <w:rPr>
          <w:rFonts w:ascii="Verdana" w:hAnsi="Verdana" w:cs="Arial"/>
          <w:sz w:val="20"/>
          <w:szCs w:val="20"/>
        </w:rPr>
        <w:t>subsection</w:t>
      </w:r>
      <w:r w:rsidRPr="008444D9">
        <w:rPr>
          <w:rFonts w:ascii="Verdana" w:hAnsi="Verdana" w:cs="Arial"/>
          <w:sz w:val="20"/>
          <w:szCs w:val="20"/>
        </w:rPr>
        <w:t xml:space="preserve"> shall not preclude </w:t>
      </w:r>
      <w:r w:rsidR="00E70A99" w:rsidRPr="008444D9">
        <w:rPr>
          <w:rFonts w:ascii="Verdana" w:hAnsi="Verdana" w:cs="Arial"/>
          <w:sz w:val="20"/>
          <w:szCs w:val="20"/>
        </w:rPr>
        <w:t>either P</w:t>
      </w:r>
      <w:r w:rsidRPr="008444D9">
        <w:rPr>
          <w:rFonts w:ascii="Verdana" w:hAnsi="Verdana" w:cs="Arial"/>
          <w:sz w:val="20"/>
          <w:szCs w:val="20"/>
        </w:rPr>
        <w:t>art</w:t>
      </w:r>
      <w:r w:rsidR="00E70A99" w:rsidRPr="008444D9">
        <w:rPr>
          <w:rFonts w:ascii="Verdana" w:hAnsi="Verdana" w:cs="Arial"/>
          <w:sz w:val="20"/>
          <w:szCs w:val="20"/>
        </w:rPr>
        <w:t>y</w:t>
      </w:r>
      <w:r w:rsidRPr="008444D9">
        <w:rPr>
          <w:rFonts w:ascii="Verdana" w:hAnsi="Verdana" w:cs="Arial"/>
          <w:sz w:val="20"/>
          <w:szCs w:val="20"/>
        </w:rPr>
        <w:t xml:space="preserve"> from seeking provisional remedies in aid of arbitration from a court of appropriate jurisdiction.</w:t>
      </w:r>
    </w:p>
    <w:p w14:paraId="257123E6" w14:textId="05BF73BD" w:rsidR="00DA0505" w:rsidRPr="008444D9" w:rsidRDefault="00DA0505" w:rsidP="00B00C5E">
      <w:pPr>
        <w:pStyle w:val="ListParagraph"/>
        <w:numPr>
          <w:ilvl w:val="1"/>
          <w:numId w:val="33"/>
        </w:numPr>
        <w:spacing w:after="120"/>
        <w:ind w:left="360"/>
        <w:contextualSpacing w:val="0"/>
        <w:jc w:val="both"/>
        <w:rPr>
          <w:rFonts w:ascii="Verdana" w:hAnsi="Verdana" w:cs="Arial"/>
          <w:b/>
          <w:sz w:val="20"/>
          <w:szCs w:val="20"/>
        </w:rPr>
      </w:pPr>
      <w:r w:rsidRPr="008444D9">
        <w:rPr>
          <w:rFonts w:ascii="Verdana" w:hAnsi="Verdana" w:cs="Arial"/>
          <w:b/>
          <w:sz w:val="20"/>
          <w:szCs w:val="20"/>
        </w:rPr>
        <w:t>Independent Contractors.</w:t>
      </w:r>
      <w:r w:rsidRPr="008444D9">
        <w:rPr>
          <w:rFonts w:ascii="Verdana" w:hAnsi="Verdana" w:cs="Arial"/>
          <w:sz w:val="20"/>
          <w:szCs w:val="20"/>
        </w:rPr>
        <w:t xml:space="preserve">  </w:t>
      </w:r>
      <w:r w:rsidR="006B17CC" w:rsidRPr="008444D9">
        <w:rPr>
          <w:rFonts w:ascii="Verdana" w:hAnsi="Verdana" w:cs="Arial"/>
          <w:sz w:val="20"/>
          <w:szCs w:val="20"/>
        </w:rPr>
        <w:t xml:space="preserve">The relationship of the </w:t>
      </w:r>
      <w:r w:rsidR="00E70A99" w:rsidRPr="008444D9">
        <w:rPr>
          <w:rFonts w:ascii="Verdana" w:hAnsi="Verdana" w:cs="Arial"/>
          <w:sz w:val="20"/>
          <w:szCs w:val="20"/>
        </w:rPr>
        <w:t>P</w:t>
      </w:r>
      <w:r w:rsidR="006B17CC" w:rsidRPr="008444D9">
        <w:rPr>
          <w:rFonts w:ascii="Verdana" w:hAnsi="Verdana" w:cs="Arial"/>
          <w:sz w:val="20"/>
          <w:szCs w:val="20"/>
        </w:rPr>
        <w:t xml:space="preserve">arties hereto shall be that of independent contractors. Nothing herein shall be construed to create any partnership, joint venture, or similar relationship, or to subject the </w:t>
      </w:r>
      <w:r w:rsidR="00E70A99" w:rsidRPr="008444D9">
        <w:rPr>
          <w:rFonts w:ascii="Verdana" w:hAnsi="Verdana" w:cs="Arial"/>
          <w:sz w:val="20"/>
          <w:szCs w:val="20"/>
        </w:rPr>
        <w:t>P</w:t>
      </w:r>
      <w:r w:rsidR="006B17CC" w:rsidRPr="008444D9">
        <w:rPr>
          <w:rFonts w:ascii="Verdana" w:hAnsi="Verdana" w:cs="Arial"/>
          <w:sz w:val="20"/>
          <w:szCs w:val="20"/>
        </w:rPr>
        <w:t xml:space="preserve">arties to any implied duties or obligations respecting the conduct of their affairs which are not expressly stated herein. </w:t>
      </w:r>
    </w:p>
    <w:p w14:paraId="6A1A0244" w14:textId="6F4E8F14" w:rsidR="00DA0505" w:rsidRPr="008444D9" w:rsidRDefault="00DA0505" w:rsidP="00B00C5E">
      <w:pPr>
        <w:pStyle w:val="ListParagraph"/>
        <w:numPr>
          <w:ilvl w:val="1"/>
          <w:numId w:val="33"/>
        </w:numPr>
        <w:spacing w:after="120"/>
        <w:ind w:left="360"/>
        <w:contextualSpacing w:val="0"/>
        <w:jc w:val="both"/>
        <w:rPr>
          <w:rFonts w:ascii="Verdana" w:hAnsi="Verdana" w:cs="Arial"/>
          <w:b/>
          <w:sz w:val="20"/>
          <w:szCs w:val="20"/>
        </w:rPr>
      </w:pPr>
      <w:r w:rsidRPr="008444D9">
        <w:rPr>
          <w:rFonts w:ascii="Verdana" w:hAnsi="Verdana" w:cs="Arial"/>
          <w:b/>
          <w:sz w:val="20"/>
          <w:szCs w:val="20"/>
        </w:rPr>
        <w:t>No Solicitation.</w:t>
      </w:r>
      <w:r w:rsidRPr="008444D9">
        <w:rPr>
          <w:rFonts w:ascii="Verdana" w:hAnsi="Verdana" w:cs="Arial"/>
          <w:sz w:val="20"/>
          <w:szCs w:val="20"/>
        </w:rPr>
        <w:t xml:space="preserve">  </w:t>
      </w:r>
      <w:r w:rsidR="00542F3D" w:rsidRPr="008444D9">
        <w:rPr>
          <w:rFonts w:ascii="Verdana" w:hAnsi="Verdana" w:cs="Arial"/>
          <w:sz w:val="20"/>
          <w:szCs w:val="20"/>
        </w:rPr>
        <w:t xml:space="preserve">Customer agrees not to directly or indirectly employ or engage or solicit for employment or engagement any personnel of </w:t>
      </w:r>
      <w:r w:rsidR="00A133D0" w:rsidRPr="008444D9">
        <w:rPr>
          <w:rFonts w:ascii="Verdana" w:hAnsi="Verdana" w:cs="Arial"/>
          <w:sz w:val="20"/>
          <w:szCs w:val="20"/>
        </w:rPr>
        <w:t>CloudPro</w:t>
      </w:r>
      <w:r w:rsidR="00542F3D" w:rsidRPr="008444D9">
        <w:rPr>
          <w:rFonts w:ascii="Verdana" w:hAnsi="Verdana" w:cs="Arial"/>
          <w:sz w:val="20"/>
          <w:szCs w:val="20"/>
        </w:rPr>
        <w:t xml:space="preserve"> during the Term and for twelve (12) months thereafter; provided that employment resulting from a response to a general public advertisement or search engagement not specifically targeted at the relevant personnel is not precluded. </w:t>
      </w:r>
    </w:p>
    <w:p w14:paraId="54D9D704" w14:textId="42181E0D" w:rsidR="00DA0505" w:rsidRPr="008444D9" w:rsidRDefault="00DA0505" w:rsidP="00B00C5E">
      <w:pPr>
        <w:pStyle w:val="ListParagraph"/>
        <w:numPr>
          <w:ilvl w:val="1"/>
          <w:numId w:val="33"/>
        </w:numPr>
        <w:spacing w:after="120"/>
        <w:ind w:left="360"/>
        <w:contextualSpacing w:val="0"/>
        <w:jc w:val="both"/>
        <w:rPr>
          <w:rFonts w:ascii="Verdana" w:hAnsi="Verdana" w:cs="Arial"/>
          <w:b/>
          <w:sz w:val="20"/>
          <w:szCs w:val="20"/>
        </w:rPr>
      </w:pPr>
      <w:r w:rsidRPr="008444D9">
        <w:rPr>
          <w:rFonts w:ascii="Verdana" w:hAnsi="Verdana" w:cs="Arial"/>
          <w:b/>
          <w:sz w:val="20"/>
          <w:szCs w:val="20"/>
        </w:rPr>
        <w:t>Severability.</w:t>
      </w:r>
      <w:r w:rsidRPr="008444D9">
        <w:rPr>
          <w:rFonts w:ascii="Verdana" w:hAnsi="Verdana" w:cs="Arial"/>
          <w:sz w:val="20"/>
          <w:szCs w:val="20"/>
        </w:rPr>
        <w:t xml:space="preserve">  </w:t>
      </w:r>
      <w:r w:rsidR="006B17CC" w:rsidRPr="008444D9">
        <w:rPr>
          <w:rFonts w:ascii="Verdana" w:hAnsi="Verdana" w:cs="Arial"/>
          <w:sz w:val="20"/>
          <w:szCs w:val="20"/>
        </w:rPr>
        <w:t xml:space="preserve">If any provision of </w:t>
      </w:r>
      <w:r w:rsidRPr="008444D9">
        <w:rPr>
          <w:rFonts w:ascii="Verdana" w:hAnsi="Verdana" w:cs="Arial"/>
          <w:sz w:val="20"/>
          <w:szCs w:val="20"/>
        </w:rPr>
        <w:t>th</w:t>
      </w:r>
      <w:r w:rsidR="008479C3" w:rsidRPr="008444D9">
        <w:rPr>
          <w:rFonts w:ascii="Verdana" w:hAnsi="Verdana" w:cs="Arial"/>
          <w:sz w:val="20"/>
          <w:szCs w:val="20"/>
        </w:rPr>
        <w:t>e</w:t>
      </w:r>
      <w:r w:rsidRPr="008444D9">
        <w:rPr>
          <w:rFonts w:ascii="Verdana" w:hAnsi="Verdana" w:cs="Arial"/>
          <w:sz w:val="20"/>
          <w:szCs w:val="20"/>
        </w:rPr>
        <w:t xml:space="preserve"> Agreement</w:t>
      </w:r>
      <w:r w:rsidR="006B17CC" w:rsidRPr="008444D9">
        <w:rPr>
          <w:rFonts w:ascii="Verdana" w:hAnsi="Verdana" w:cs="Arial"/>
          <w:sz w:val="20"/>
          <w:szCs w:val="20"/>
        </w:rPr>
        <w:t xml:space="preserve"> is held unenforceable</w:t>
      </w:r>
      <w:r w:rsidR="007A6DCE" w:rsidRPr="008444D9">
        <w:rPr>
          <w:rFonts w:ascii="Verdana" w:hAnsi="Verdana" w:cs="Arial"/>
          <w:sz w:val="20"/>
          <w:szCs w:val="20"/>
        </w:rPr>
        <w:t>,</w:t>
      </w:r>
      <w:r w:rsidR="006B17CC" w:rsidRPr="008444D9">
        <w:rPr>
          <w:rFonts w:ascii="Verdana" w:hAnsi="Verdana" w:cs="Arial"/>
          <w:sz w:val="20"/>
          <w:szCs w:val="20"/>
        </w:rPr>
        <w:t xml:space="preserve"> the enforceability of the remaining provisions shall not be affected. </w:t>
      </w:r>
    </w:p>
    <w:p w14:paraId="67FC090E" w14:textId="1CC7BCE1" w:rsidR="00DA0505" w:rsidRPr="008444D9" w:rsidRDefault="002B32D2" w:rsidP="00B00C5E">
      <w:pPr>
        <w:pStyle w:val="ListParagraph"/>
        <w:numPr>
          <w:ilvl w:val="1"/>
          <w:numId w:val="33"/>
        </w:numPr>
        <w:spacing w:after="120"/>
        <w:ind w:left="360"/>
        <w:contextualSpacing w:val="0"/>
        <w:jc w:val="both"/>
        <w:rPr>
          <w:rFonts w:ascii="Verdana" w:hAnsi="Verdana" w:cs="Arial"/>
          <w:b/>
          <w:sz w:val="20"/>
          <w:szCs w:val="20"/>
        </w:rPr>
      </w:pPr>
      <w:r w:rsidRPr="008444D9">
        <w:rPr>
          <w:rFonts w:ascii="Verdana" w:hAnsi="Verdana" w:cs="Arial"/>
          <w:b/>
          <w:sz w:val="20"/>
          <w:szCs w:val="20"/>
        </w:rPr>
        <w:t xml:space="preserve">No </w:t>
      </w:r>
      <w:r w:rsidR="00DA0505" w:rsidRPr="008444D9">
        <w:rPr>
          <w:rFonts w:ascii="Verdana" w:hAnsi="Verdana" w:cs="Arial"/>
          <w:b/>
          <w:sz w:val="20"/>
          <w:szCs w:val="20"/>
        </w:rPr>
        <w:t>Waiver.</w:t>
      </w:r>
      <w:r w:rsidR="00DA0505" w:rsidRPr="008444D9">
        <w:rPr>
          <w:rFonts w:ascii="Verdana" w:hAnsi="Verdana" w:cs="Arial"/>
          <w:sz w:val="20"/>
          <w:szCs w:val="20"/>
        </w:rPr>
        <w:t xml:space="preserve">  </w:t>
      </w:r>
      <w:r w:rsidR="006B17CC" w:rsidRPr="008444D9">
        <w:rPr>
          <w:rFonts w:ascii="Verdana" w:hAnsi="Verdana" w:cs="Arial"/>
          <w:sz w:val="20"/>
          <w:szCs w:val="20"/>
        </w:rPr>
        <w:t xml:space="preserve">Waiver by either </w:t>
      </w:r>
      <w:r w:rsidR="006A155D" w:rsidRPr="008444D9">
        <w:rPr>
          <w:rFonts w:ascii="Verdana" w:hAnsi="Verdana" w:cs="Arial"/>
          <w:sz w:val="20"/>
          <w:szCs w:val="20"/>
        </w:rPr>
        <w:t>P</w:t>
      </w:r>
      <w:r w:rsidR="006B17CC" w:rsidRPr="008444D9">
        <w:rPr>
          <w:rFonts w:ascii="Verdana" w:hAnsi="Verdana" w:cs="Arial"/>
          <w:sz w:val="20"/>
          <w:szCs w:val="20"/>
        </w:rPr>
        <w:t xml:space="preserve">arty of any breach </w:t>
      </w:r>
      <w:r w:rsidR="00DA0505" w:rsidRPr="008444D9">
        <w:rPr>
          <w:rFonts w:ascii="Verdana" w:hAnsi="Verdana" w:cs="Arial"/>
          <w:sz w:val="20"/>
          <w:szCs w:val="20"/>
        </w:rPr>
        <w:t>or provision of th</w:t>
      </w:r>
      <w:r w:rsidR="008479C3" w:rsidRPr="008444D9">
        <w:rPr>
          <w:rFonts w:ascii="Verdana" w:hAnsi="Verdana" w:cs="Arial"/>
          <w:sz w:val="20"/>
          <w:szCs w:val="20"/>
        </w:rPr>
        <w:t>e</w:t>
      </w:r>
      <w:r w:rsidR="00DA0505" w:rsidRPr="008444D9">
        <w:rPr>
          <w:rFonts w:ascii="Verdana" w:hAnsi="Verdana" w:cs="Arial"/>
          <w:sz w:val="20"/>
          <w:szCs w:val="20"/>
        </w:rPr>
        <w:t xml:space="preserve"> Agreement </w:t>
      </w:r>
      <w:r w:rsidR="006B17CC" w:rsidRPr="008444D9">
        <w:rPr>
          <w:rFonts w:ascii="Verdana" w:hAnsi="Verdana" w:cs="Arial"/>
          <w:sz w:val="20"/>
          <w:szCs w:val="20"/>
        </w:rPr>
        <w:t>shall not constitute waiver of any other breach</w:t>
      </w:r>
      <w:r w:rsidR="007A6DCE" w:rsidRPr="008444D9">
        <w:rPr>
          <w:rFonts w:ascii="Verdana" w:hAnsi="Verdana" w:cs="Arial"/>
          <w:sz w:val="20"/>
          <w:szCs w:val="20"/>
        </w:rPr>
        <w:t xml:space="preserve"> or provision</w:t>
      </w:r>
      <w:r w:rsidR="006B17CC" w:rsidRPr="008444D9">
        <w:rPr>
          <w:rFonts w:ascii="Verdana" w:hAnsi="Verdana" w:cs="Arial"/>
          <w:sz w:val="20"/>
          <w:szCs w:val="20"/>
        </w:rPr>
        <w:t xml:space="preserve">. </w:t>
      </w:r>
    </w:p>
    <w:p w14:paraId="1DEE3195" w14:textId="440B4630" w:rsidR="00DA0505" w:rsidRPr="008444D9" w:rsidRDefault="00DA0505" w:rsidP="00B00C5E">
      <w:pPr>
        <w:pStyle w:val="ListParagraph"/>
        <w:numPr>
          <w:ilvl w:val="1"/>
          <w:numId w:val="33"/>
        </w:numPr>
        <w:spacing w:after="120"/>
        <w:ind w:left="360"/>
        <w:contextualSpacing w:val="0"/>
        <w:jc w:val="both"/>
        <w:rPr>
          <w:rFonts w:ascii="Verdana" w:hAnsi="Verdana" w:cs="Arial"/>
          <w:b/>
          <w:sz w:val="20"/>
          <w:szCs w:val="20"/>
        </w:rPr>
      </w:pPr>
      <w:r w:rsidRPr="008444D9">
        <w:rPr>
          <w:rFonts w:ascii="Verdana" w:hAnsi="Verdana" w:cs="Arial"/>
          <w:b/>
          <w:sz w:val="20"/>
          <w:szCs w:val="20"/>
        </w:rPr>
        <w:t>Headings.</w:t>
      </w:r>
      <w:r w:rsidRPr="008444D9">
        <w:rPr>
          <w:rFonts w:ascii="Verdana" w:hAnsi="Verdana" w:cs="Arial"/>
          <w:sz w:val="20"/>
          <w:szCs w:val="20"/>
        </w:rPr>
        <w:t xml:space="preserve">  </w:t>
      </w:r>
      <w:r w:rsidR="006B17CC" w:rsidRPr="008444D9">
        <w:rPr>
          <w:rFonts w:ascii="Verdana" w:hAnsi="Verdana" w:cs="Arial"/>
          <w:sz w:val="20"/>
          <w:szCs w:val="20"/>
        </w:rPr>
        <w:t xml:space="preserve">The headings in </w:t>
      </w:r>
      <w:r w:rsidR="00D77993" w:rsidRPr="008444D9">
        <w:rPr>
          <w:rFonts w:ascii="Verdana" w:hAnsi="Verdana" w:cs="Arial"/>
          <w:sz w:val="20"/>
          <w:szCs w:val="20"/>
        </w:rPr>
        <w:t>this MSA</w:t>
      </w:r>
      <w:r w:rsidR="008479C3" w:rsidRPr="008444D9">
        <w:rPr>
          <w:rFonts w:ascii="Verdana" w:hAnsi="Verdana" w:cs="Arial"/>
          <w:sz w:val="20"/>
          <w:szCs w:val="20"/>
        </w:rPr>
        <w:t xml:space="preserve"> </w:t>
      </w:r>
      <w:r w:rsidR="006B17CC" w:rsidRPr="008444D9">
        <w:rPr>
          <w:rFonts w:ascii="Verdana" w:hAnsi="Verdana" w:cs="Arial"/>
          <w:sz w:val="20"/>
          <w:szCs w:val="20"/>
        </w:rPr>
        <w:t xml:space="preserve">are used for convenience of reference only. </w:t>
      </w:r>
    </w:p>
    <w:p w14:paraId="784357DB" w14:textId="2676057A" w:rsidR="00E16444" w:rsidRPr="008444D9" w:rsidRDefault="00E16444" w:rsidP="00B00C5E">
      <w:pPr>
        <w:pStyle w:val="ListParagraph"/>
        <w:numPr>
          <w:ilvl w:val="0"/>
          <w:numId w:val="33"/>
        </w:numPr>
        <w:spacing w:after="120"/>
        <w:ind w:left="360"/>
        <w:contextualSpacing w:val="0"/>
        <w:jc w:val="both"/>
        <w:rPr>
          <w:rFonts w:ascii="Verdana" w:hAnsi="Verdana" w:cs="Arial"/>
          <w:b/>
          <w:sz w:val="20"/>
          <w:szCs w:val="20"/>
          <w:u w:val="single"/>
        </w:rPr>
      </w:pPr>
      <w:r w:rsidRPr="008444D9">
        <w:rPr>
          <w:rFonts w:ascii="Verdana" w:hAnsi="Verdana" w:cs="Arial"/>
          <w:b/>
          <w:sz w:val="20"/>
          <w:szCs w:val="20"/>
          <w:u w:val="single"/>
        </w:rPr>
        <w:t>Definitions</w:t>
      </w:r>
    </w:p>
    <w:tbl>
      <w:tblPr>
        <w:tblStyle w:val="TableGrid"/>
        <w:tblW w:w="10170" w:type="dxa"/>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2155"/>
        <w:gridCol w:w="8015"/>
      </w:tblGrid>
      <w:tr w:rsidR="00104A85" w:rsidRPr="008444D9" w14:paraId="3DA0E220" w14:textId="77777777" w:rsidTr="003920DD">
        <w:tc>
          <w:tcPr>
            <w:tcW w:w="2155" w:type="dxa"/>
            <w:vAlign w:val="center"/>
          </w:tcPr>
          <w:p w14:paraId="37647B9A" w14:textId="600FAC48" w:rsidR="00104A85" w:rsidRPr="008444D9" w:rsidRDefault="00104A85" w:rsidP="00B00C5E">
            <w:pPr>
              <w:spacing w:after="120"/>
              <w:rPr>
                <w:rFonts w:ascii="Verdana" w:hAnsi="Verdana" w:cs="Arial"/>
                <w:color w:val="000000"/>
                <w:sz w:val="20"/>
                <w:szCs w:val="20"/>
              </w:rPr>
            </w:pPr>
            <w:r w:rsidRPr="008444D9">
              <w:rPr>
                <w:rFonts w:ascii="Verdana" w:hAnsi="Verdana" w:cs="Arial"/>
                <w:color w:val="000000"/>
                <w:sz w:val="20"/>
                <w:szCs w:val="20"/>
              </w:rPr>
              <w:t>Add-on Order</w:t>
            </w:r>
          </w:p>
        </w:tc>
        <w:tc>
          <w:tcPr>
            <w:tcW w:w="8015" w:type="dxa"/>
          </w:tcPr>
          <w:p w14:paraId="24E699A4" w14:textId="16A2F614" w:rsidR="00104A85" w:rsidRPr="008444D9" w:rsidRDefault="00EA620D" w:rsidP="00B00C5E">
            <w:pPr>
              <w:spacing w:after="120"/>
              <w:rPr>
                <w:rFonts w:ascii="Verdana" w:hAnsi="Verdana" w:cs="Arial"/>
                <w:sz w:val="20"/>
                <w:szCs w:val="20"/>
              </w:rPr>
            </w:pPr>
            <w:r w:rsidRPr="008444D9">
              <w:rPr>
                <w:rFonts w:ascii="Verdana" w:hAnsi="Verdana" w:cs="Arial"/>
                <w:sz w:val="20"/>
                <w:szCs w:val="20"/>
              </w:rPr>
              <w:t>A</w:t>
            </w:r>
            <w:r w:rsidR="00C522DD" w:rsidRPr="008444D9">
              <w:rPr>
                <w:rFonts w:ascii="Verdana" w:hAnsi="Verdana" w:cs="Arial"/>
                <w:sz w:val="20"/>
                <w:szCs w:val="20"/>
              </w:rPr>
              <w:t xml:space="preserve"> subsequent </w:t>
            </w:r>
            <w:r w:rsidR="00104A85" w:rsidRPr="008444D9">
              <w:rPr>
                <w:rFonts w:ascii="Verdana" w:hAnsi="Verdana" w:cs="Arial"/>
                <w:sz w:val="20"/>
                <w:szCs w:val="20"/>
              </w:rPr>
              <w:t xml:space="preserve">Order which </w:t>
            </w:r>
            <w:r w:rsidRPr="008444D9">
              <w:rPr>
                <w:rFonts w:ascii="Verdana" w:hAnsi="Verdana" w:cs="Arial"/>
                <w:sz w:val="20"/>
                <w:szCs w:val="20"/>
              </w:rPr>
              <w:t xml:space="preserve">(i) adds functionality or features to a currently licensed </w:t>
            </w:r>
            <w:r w:rsidR="00A133D0" w:rsidRPr="008444D9">
              <w:rPr>
                <w:rFonts w:ascii="Verdana" w:hAnsi="Verdana" w:cs="Arial"/>
                <w:sz w:val="20"/>
                <w:szCs w:val="20"/>
              </w:rPr>
              <w:t>CloudPro</w:t>
            </w:r>
            <w:r w:rsidRPr="008444D9">
              <w:rPr>
                <w:rFonts w:ascii="Verdana" w:hAnsi="Verdana" w:cs="Arial"/>
                <w:sz w:val="20"/>
                <w:szCs w:val="20"/>
              </w:rPr>
              <w:t xml:space="preserve"> Solution, </w:t>
            </w:r>
            <w:r w:rsidR="00424081" w:rsidRPr="008444D9">
              <w:rPr>
                <w:rFonts w:ascii="Verdana" w:hAnsi="Verdana" w:cs="Arial"/>
                <w:sz w:val="20"/>
                <w:szCs w:val="20"/>
              </w:rPr>
              <w:t>and/</w:t>
            </w:r>
            <w:r w:rsidRPr="008444D9">
              <w:rPr>
                <w:rFonts w:ascii="Verdana" w:hAnsi="Verdana" w:cs="Arial"/>
                <w:sz w:val="20"/>
                <w:szCs w:val="20"/>
              </w:rPr>
              <w:t xml:space="preserve">or (ii) amends the </w:t>
            </w:r>
            <w:r w:rsidR="00104A85" w:rsidRPr="008444D9">
              <w:rPr>
                <w:rFonts w:ascii="Verdana" w:hAnsi="Verdana" w:cs="Arial"/>
                <w:sz w:val="20"/>
                <w:szCs w:val="20"/>
              </w:rPr>
              <w:t>License Metric</w:t>
            </w:r>
            <w:r w:rsidRPr="008444D9">
              <w:rPr>
                <w:rFonts w:ascii="Verdana" w:hAnsi="Verdana" w:cs="Arial"/>
                <w:sz w:val="20"/>
                <w:szCs w:val="20"/>
              </w:rPr>
              <w:t xml:space="preserve"> </w:t>
            </w:r>
            <w:r w:rsidR="00424081" w:rsidRPr="008444D9">
              <w:rPr>
                <w:rFonts w:ascii="Verdana" w:hAnsi="Verdana" w:cs="Arial"/>
                <w:sz w:val="20"/>
                <w:szCs w:val="20"/>
              </w:rPr>
              <w:t>and/</w:t>
            </w:r>
            <w:r w:rsidRPr="008444D9">
              <w:rPr>
                <w:rFonts w:ascii="Verdana" w:hAnsi="Verdana" w:cs="Arial"/>
                <w:sz w:val="20"/>
                <w:szCs w:val="20"/>
              </w:rPr>
              <w:t>or</w:t>
            </w:r>
            <w:r w:rsidR="00104A85" w:rsidRPr="008444D9">
              <w:rPr>
                <w:rFonts w:ascii="Verdana" w:hAnsi="Verdana" w:cs="Arial"/>
                <w:sz w:val="20"/>
                <w:szCs w:val="20"/>
              </w:rPr>
              <w:t xml:space="preserve"> </w:t>
            </w:r>
            <w:r w:rsidRPr="008444D9">
              <w:rPr>
                <w:rFonts w:ascii="Verdana" w:hAnsi="Verdana" w:cs="Arial"/>
                <w:sz w:val="20"/>
                <w:szCs w:val="20"/>
              </w:rPr>
              <w:t xml:space="preserve">increases the </w:t>
            </w:r>
            <w:r w:rsidR="00104A85" w:rsidRPr="008444D9">
              <w:rPr>
                <w:rFonts w:ascii="Verdana" w:hAnsi="Verdana" w:cs="Arial"/>
                <w:sz w:val="20"/>
                <w:szCs w:val="20"/>
              </w:rPr>
              <w:t xml:space="preserve">quantity </w:t>
            </w:r>
            <w:r w:rsidR="00C522DD" w:rsidRPr="008444D9">
              <w:rPr>
                <w:rFonts w:ascii="Verdana" w:hAnsi="Verdana" w:cs="Arial"/>
                <w:sz w:val="20"/>
                <w:szCs w:val="20"/>
              </w:rPr>
              <w:t xml:space="preserve">related to a </w:t>
            </w:r>
            <w:r w:rsidRPr="008444D9">
              <w:rPr>
                <w:rFonts w:ascii="Verdana" w:hAnsi="Verdana" w:cs="Arial"/>
                <w:sz w:val="20"/>
                <w:szCs w:val="20"/>
              </w:rPr>
              <w:t xml:space="preserve">currently licensed </w:t>
            </w:r>
            <w:r w:rsidR="00A133D0" w:rsidRPr="008444D9">
              <w:rPr>
                <w:rFonts w:ascii="Verdana" w:hAnsi="Verdana" w:cs="Arial"/>
                <w:sz w:val="20"/>
                <w:szCs w:val="20"/>
              </w:rPr>
              <w:t>CloudPro</w:t>
            </w:r>
            <w:r w:rsidR="00C522DD" w:rsidRPr="008444D9">
              <w:rPr>
                <w:rFonts w:ascii="Verdana" w:hAnsi="Verdana" w:cs="Arial"/>
                <w:sz w:val="20"/>
                <w:szCs w:val="20"/>
              </w:rPr>
              <w:t xml:space="preserve"> Solution</w:t>
            </w:r>
            <w:r w:rsidR="00104A85" w:rsidRPr="008444D9">
              <w:rPr>
                <w:rFonts w:ascii="Verdana" w:hAnsi="Verdana" w:cs="Arial"/>
                <w:sz w:val="20"/>
                <w:szCs w:val="20"/>
              </w:rPr>
              <w:t xml:space="preserve">.  </w:t>
            </w:r>
          </w:p>
        </w:tc>
      </w:tr>
      <w:tr w:rsidR="00E16444" w:rsidRPr="008444D9" w14:paraId="4FEA662D" w14:textId="77777777" w:rsidTr="003920DD">
        <w:tc>
          <w:tcPr>
            <w:tcW w:w="2155" w:type="dxa"/>
            <w:vAlign w:val="center"/>
          </w:tcPr>
          <w:p w14:paraId="33CDCB6B" w14:textId="77777777" w:rsidR="00E16444" w:rsidRPr="008444D9" w:rsidRDefault="00E16444" w:rsidP="00B00C5E">
            <w:pPr>
              <w:spacing w:after="120"/>
              <w:rPr>
                <w:rFonts w:ascii="Verdana" w:hAnsi="Verdana" w:cs="Arial"/>
                <w:color w:val="000000"/>
                <w:sz w:val="20"/>
                <w:szCs w:val="20"/>
              </w:rPr>
            </w:pPr>
            <w:r w:rsidRPr="008444D9">
              <w:rPr>
                <w:rFonts w:ascii="Verdana" w:hAnsi="Verdana" w:cs="Arial"/>
                <w:color w:val="000000"/>
                <w:sz w:val="20"/>
                <w:szCs w:val="20"/>
              </w:rPr>
              <w:t>Agreement</w:t>
            </w:r>
          </w:p>
        </w:tc>
        <w:tc>
          <w:tcPr>
            <w:tcW w:w="8015" w:type="dxa"/>
          </w:tcPr>
          <w:p w14:paraId="7901AA2D" w14:textId="640DD006" w:rsidR="00E16444" w:rsidRPr="008444D9" w:rsidRDefault="00E16444" w:rsidP="00B00C5E">
            <w:pPr>
              <w:spacing w:after="120"/>
              <w:rPr>
                <w:rFonts w:ascii="Verdana" w:hAnsi="Verdana" w:cs="Arial"/>
                <w:sz w:val="20"/>
                <w:szCs w:val="20"/>
              </w:rPr>
            </w:pPr>
            <w:r w:rsidRPr="008444D9">
              <w:rPr>
                <w:rFonts w:ascii="Verdana" w:hAnsi="Verdana" w:cs="Arial"/>
                <w:sz w:val="20"/>
                <w:szCs w:val="20"/>
              </w:rPr>
              <w:t>Collectively, all contract docume</w:t>
            </w:r>
            <w:r w:rsidR="00736F86" w:rsidRPr="008444D9">
              <w:rPr>
                <w:rFonts w:ascii="Verdana" w:hAnsi="Verdana" w:cs="Arial"/>
                <w:sz w:val="20"/>
                <w:szCs w:val="20"/>
              </w:rPr>
              <w:t>nts including the Order, T</w:t>
            </w:r>
            <w:r w:rsidR="00063375" w:rsidRPr="008444D9">
              <w:rPr>
                <w:rFonts w:ascii="Verdana" w:hAnsi="Verdana" w:cs="Arial"/>
                <w:sz w:val="20"/>
                <w:szCs w:val="20"/>
              </w:rPr>
              <w:t xml:space="preserve">hird </w:t>
            </w:r>
            <w:r w:rsidR="00736F86" w:rsidRPr="008444D9">
              <w:rPr>
                <w:rFonts w:ascii="Verdana" w:hAnsi="Verdana" w:cs="Arial"/>
                <w:sz w:val="20"/>
                <w:szCs w:val="20"/>
              </w:rPr>
              <w:t>Party T</w:t>
            </w:r>
            <w:r w:rsidRPr="008444D9">
              <w:rPr>
                <w:rFonts w:ascii="Verdana" w:hAnsi="Verdana" w:cs="Arial"/>
                <w:sz w:val="20"/>
                <w:szCs w:val="20"/>
              </w:rPr>
              <w:t xml:space="preserve">erms, </w:t>
            </w:r>
            <w:r w:rsidR="00736F86" w:rsidRPr="008444D9">
              <w:rPr>
                <w:rFonts w:ascii="Verdana" w:hAnsi="Verdana" w:cs="Arial"/>
                <w:sz w:val="20"/>
                <w:szCs w:val="20"/>
              </w:rPr>
              <w:t>Solution Terms</w:t>
            </w:r>
            <w:r w:rsidR="00063375" w:rsidRPr="008444D9">
              <w:rPr>
                <w:rFonts w:ascii="Verdana" w:hAnsi="Verdana" w:cs="Arial"/>
                <w:sz w:val="20"/>
                <w:szCs w:val="20"/>
              </w:rPr>
              <w:t xml:space="preserve">, </w:t>
            </w:r>
            <w:r w:rsidR="00D77993" w:rsidRPr="008444D9">
              <w:rPr>
                <w:rFonts w:ascii="Verdana" w:hAnsi="Verdana" w:cs="Arial"/>
                <w:sz w:val="20"/>
                <w:szCs w:val="20"/>
              </w:rPr>
              <w:t>this MSA</w:t>
            </w:r>
            <w:r w:rsidR="00063375" w:rsidRPr="008444D9">
              <w:rPr>
                <w:rFonts w:ascii="Verdana" w:hAnsi="Verdana" w:cs="Arial"/>
                <w:sz w:val="20"/>
                <w:szCs w:val="20"/>
              </w:rPr>
              <w:t>, a</w:t>
            </w:r>
            <w:r w:rsidRPr="008444D9">
              <w:rPr>
                <w:rFonts w:ascii="Verdana" w:hAnsi="Verdana" w:cs="Arial"/>
                <w:sz w:val="20"/>
                <w:szCs w:val="20"/>
              </w:rPr>
              <w:t>mendments and any attachments to the documents</w:t>
            </w:r>
            <w:r w:rsidR="00063375" w:rsidRPr="008444D9">
              <w:rPr>
                <w:rFonts w:ascii="Verdana" w:hAnsi="Verdana" w:cs="Arial"/>
                <w:sz w:val="20"/>
                <w:szCs w:val="20"/>
              </w:rPr>
              <w:t>, and click-through terms</w:t>
            </w:r>
            <w:r w:rsidRPr="008444D9">
              <w:rPr>
                <w:rFonts w:ascii="Verdana" w:hAnsi="Verdana" w:cs="Arial"/>
                <w:sz w:val="20"/>
                <w:szCs w:val="20"/>
              </w:rPr>
              <w:t xml:space="preserve">.  </w:t>
            </w:r>
          </w:p>
        </w:tc>
      </w:tr>
      <w:tr w:rsidR="009601DF" w:rsidRPr="008444D9" w14:paraId="26587A25" w14:textId="77777777" w:rsidTr="003920DD">
        <w:tc>
          <w:tcPr>
            <w:tcW w:w="2155" w:type="dxa"/>
            <w:vAlign w:val="center"/>
          </w:tcPr>
          <w:p w14:paraId="500AC95B" w14:textId="1715941A" w:rsidR="009601DF" w:rsidRPr="008444D9" w:rsidRDefault="009601DF" w:rsidP="00B00C5E">
            <w:pPr>
              <w:spacing w:after="120"/>
              <w:rPr>
                <w:rFonts w:ascii="Verdana" w:hAnsi="Verdana" w:cs="Arial"/>
                <w:color w:val="000000"/>
                <w:sz w:val="20"/>
                <w:szCs w:val="20"/>
              </w:rPr>
            </w:pPr>
            <w:r w:rsidRPr="008444D9">
              <w:rPr>
                <w:rFonts w:ascii="Verdana" w:hAnsi="Verdana" w:cs="Arial"/>
                <w:color w:val="000000"/>
                <w:sz w:val="20"/>
                <w:szCs w:val="20"/>
              </w:rPr>
              <w:lastRenderedPageBreak/>
              <w:t>Charges</w:t>
            </w:r>
          </w:p>
        </w:tc>
        <w:tc>
          <w:tcPr>
            <w:tcW w:w="8015" w:type="dxa"/>
          </w:tcPr>
          <w:p w14:paraId="48DB765C" w14:textId="6FADABDD" w:rsidR="009601DF" w:rsidRPr="008444D9" w:rsidRDefault="009601DF" w:rsidP="00B00C5E">
            <w:pPr>
              <w:spacing w:after="120"/>
              <w:rPr>
                <w:rFonts w:ascii="Verdana" w:hAnsi="Verdana" w:cs="Arial"/>
                <w:sz w:val="20"/>
                <w:szCs w:val="20"/>
              </w:rPr>
            </w:pPr>
            <w:r w:rsidRPr="008444D9">
              <w:rPr>
                <w:rFonts w:ascii="Verdana" w:hAnsi="Verdana" w:cs="Arial"/>
                <w:sz w:val="20"/>
                <w:szCs w:val="20"/>
              </w:rPr>
              <w:t xml:space="preserve">Collectively (i) </w:t>
            </w:r>
            <w:r w:rsidR="00A133D0" w:rsidRPr="008444D9">
              <w:rPr>
                <w:rFonts w:ascii="Verdana" w:hAnsi="Verdana" w:cs="Arial"/>
                <w:sz w:val="20"/>
                <w:szCs w:val="20"/>
              </w:rPr>
              <w:t>CloudPro</w:t>
            </w:r>
            <w:r w:rsidRPr="008444D9">
              <w:rPr>
                <w:rFonts w:ascii="Verdana" w:hAnsi="Verdana" w:cs="Arial"/>
                <w:sz w:val="20"/>
                <w:szCs w:val="20"/>
              </w:rPr>
              <w:t xml:space="preserve"> </w:t>
            </w:r>
            <w:r w:rsidR="00AA3591" w:rsidRPr="008444D9">
              <w:rPr>
                <w:rFonts w:ascii="Verdana" w:hAnsi="Verdana" w:cs="Arial"/>
                <w:sz w:val="20"/>
                <w:szCs w:val="20"/>
              </w:rPr>
              <w:t xml:space="preserve">Solutions </w:t>
            </w:r>
            <w:r w:rsidRPr="008444D9">
              <w:rPr>
                <w:rFonts w:ascii="Verdana" w:hAnsi="Verdana" w:cs="Arial"/>
                <w:sz w:val="20"/>
                <w:szCs w:val="20"/>
              </w:rPr>
              <w:t xml:space="preserve">fees </w:t>
            </w:r>
            <w:r w:rsidR="003D731E" w:rsidRPr="008444D9">
              <w:rPr>
                <w:rFonts w:ascii="Verdana" w:hAnsi="Verdana" w:cs="Arial"/>
                <w:sz w:val="20"/>
                <w:szCs w:val="20"/>
              </w:rPr>
              <w:t xml:space="preserve">and any amounts payable </w:t>
            </w:r>
            <w:r w:rsidRPr="008444D9">
              <w:rPr>
                <w:rFonts w:ascii="Verdana" w:hAnsi="Verdana" w:cs="Arial"/>
                <w:sz w:val="20"/>
                <w:szCs w:val="20"/>
              </w:rPr>
              <w:t xml:space="preserve">as </w:t>
            </w:r>
            <w:r w:rsidR="003D731E" w:rsidRPr="008444D9">
              <w:rPr>
                <w:rFonts w:ascii="Verdana" w:hAnsi="Verdana" w:cs="Arial"/>
                <w:sz w:val="20"/>
                <w:szCs w:val="20"/>
              </w:rPr>
              <w:t>set forth</w:t>
            </w:r>
            <w:r w:rsidRPr="008444D9">
              <w:rPr>
                <w:rFonts w:ascii="Verdana" w:hAnsi="Verdana" w:cs="Arial"/>
                <w:sz w:val="20"/>
                <w:szCs w:val="20"/>
              </w:rPr>
              <w:t xml:space="preserve"> on the Order, (ii) flow-through fees from third party providers as detailed on the Order, (iii) fees paid on behalf of Customer to regulatory bodies which flow through the designated </w:t>
            </w:r>
            <w:r w:rsidR="00A133D0" w:rsidRPr="008444D9">
              <w:rPr>
                <w:rFonts w:ascii="Verdana" w:hAnsi="Verdana" w:cs="Arial"/>
                <w:sz w:val="20"/>
                <w:szCs w:val="20"/>
              </w:rPr>
              <w:t>CloudPro</w:t>
            </w:r>
            <w:r w:rsidRPr="008444D9">
              <w:rPr>
                <w:rFonts w:ascii="Verdana" w:hAnsi="Verdana" w:cs="Arial"/>
                <w:sz w:val="20"/>
                <w:szCs w:val="20"/>
              </w:rPr>
              <w:t xml:space="preserve"> Solution</w:t>
            </w:r>
            <w:r w:rsidR="00C1110F" w:rsidRPr="008444D9">
              <w:rPr>
                <w:rFonts w:ascii="Verdana" w:hAnsi="Verdana" w:cs="Arial"/>
                <w:sz w:val="20"/>
                <w:szCs w:val="20"/>
              </w:rPr>
              <w:t>s</w:t>
            </w:r>
            <w:r w:rsidRPr="008444D9">
              <w:rPr>
                <w:rFonts w:ascii="Verdana" w:hAnsi="Verdana" w:cs="Arial"/>
                <w:sz w:val="20"/>
                <w:szCs w:val="20"/>
              </w:rPr>
              <w:t xml:space="preserve"> as indicated in the description or purpose</w:t>
            </w:r>
            <w:r w:rsidR="007113FA" w:rsidRPr="008444D9">
              <w:rPr>
                <w:rFonts w:ascii="Verdana" w:hAnsi="Verdana" w:cs="Arial"/>
                <w:sz w:val="20"/>
                <w:szCs w:val="20"/>
              </w:rPr>
              <w:t>, (iv) third party costs and (v) reasonable travel expenses</w:t>
            </w:r>
            <w:r w:rsidRPr="008444D9">
              <w:rPr>
                <w:rFonts w:ascii="Verdana" w:hAnsi="Verdana" w:cs="Arial"/>
                <w:sz w:val="20"/>
                <w:szCs w:val="20"/>
              </w:rPr>
              <w:t xml:space="preserve">.  </w:t>
            </w:r>
          </w:p>
        </w:tc>
      </w:tr>
      <w:tr w:rsidR="009601DF" w:rsidRPr="008444D9" w14:paraId="0FBF0906" w14:textId="77777777" w:rsidTr="003920DD">
        <w:tc>
          <w:tcPr>
            <w:tcW w:w="2155" w:type="dxa"/>
            <w:vAlign w:val="center"/>
          </w:tcPr>
          <w:p w14:paraId="6E5EA07D" w14:textId="0C9CFA9A" w:rsidR="009601DF" w:rsidRPr="008444D9" w:rsidRDefault="009601DF" w:rsidP="00B00C5E">
            <w:pPr>
              <w:spacing w:after="120"/>
              <w:rPr>
                <w:rFonts w:ascii="Verdana" w:hAnsi="Verdana" w:cs="Arial"/>
                <w:color w:val="000000"/>
                <w:sz w:val="20"/>
                <w:szCs w:val="20"/>
              </w:rPr>
            </w:pPr>
            <w:r w:rsidRPr="008444D9">
              <w:rPr>
                <w:rFonts w:ascii="Verdana" w:hAnsi="Verdana" w:cs="Arial"/>
                <w:color w:val="000000"/>
                <w:sz w:val="20"/>
                <w:szCs w:val="20"/>
              </w:rPr>
              <w:t>Claim</w:t>
            </w:r>
          </w:p>
        </w:tc>
        <w:tc>
          <w:tcPr>
            <w:tcW w:w="8015" w:type="dxa"/>
          </w:tcPr>
          <w:p w14:paraId="3F3FDAF0" w14:textId="0799686F" w:rsidR="009601DF" w:rsidRPr="008444D9" w:rsidRDefault="009601DF" w:rsidP="00B00C5E">
            <w:pPr>
              <w:spacing w:after="120"/>
              <w:rPr>
                <w:rFonts w:ascii="Verdana" w:hAnsi="Verdana" w:cs="Arial"/>
                <w:sz w:val="20"/>
                <w:szCs w:val="20"/>
              </w:rPr>
            </w:pPr>
            <w:r w:rsidRPr="008444D9">
              <w:rPr>
                <w:rFonts w:ascii="Verdana" w:hAnsi="Verdana" w:cs="Arial"/>
                <w:sz w:val="20"/>
                <w:szCs w:val="20"/>
              </w:rPr>
              <w:t xml:space="preserve">Any and all </w:t>
            </w:r>
            <w:proofErr w:type="gramStart"/>
            <w:r w:rsidR="005E1542" w:rsidRPr="008444D9">
              <w:rPr>
                <w:rFonts w:ascii="Verdana" w:hAnsi="Verdana" w:cs="Arial"/>
                <w:sz w:val="20"/>
                <w:szCs w:val="20"/>
              </w:rPr>
              <w:t>third party</w:t>
            </w:r>
            <w:proofErr w:type="gramEnd"/>
            <w:r w:rsidR="005E1542" w:rsidRPr="008444D9">
              <w:rPr>
                <w:rFonts w:ascii="Verdana" w:hAnsi="Verdana" w:cs="Arial"/>
                <w:sz w:val="20"/>
                <w:szCs w:val="20"/>
              </w:rPr>
              <w:t xml:space="preserve"> </w:t>
            </w:r>
            <w:r w:rsidR="007A6DCE" w:rsidRPr="008444D9">
              <w:rPr>
                <w:rFonts w:ascii="Verdana" w:hAnsi="Verdana" w:cs="Arial"/>
                <w:sz w:val="20"/>
                <w:szCs w:val="20"/>
              </w:rPr>
              <w:t xml:space="preserve">claims, </w:t>
            </w:r>
            <w:r w:rsidRPr="008444D9">
              <w:rPr>
                <w:rFonts w:ascii="Verdana" w:hAnsi="Verdana" w:cs="Arial"/>
                <w:sz w:val="20"/>
                <w:szCs w:val="20"/>
              </w:rPr>
              <w:t>losses, liabilities, damages, actions, suits, proceedings, settlements, judgments, costs and expenses including without limitation reasonable attorney’s fees and any and all costs and expense of responding to any subpoena, discovery request or any other litigation-related or similar expense.</w:t>
            </w:r>
          </w:p>
        </w:tc>
      </w:tr>
      <w:tr w:rsidR="009601DF" w:rsidRPr="008444D9" w14:paraId="39E3D2F5" w14:textId="77777777" w:rsidTr="003920DD">
        <w:tc>
          <w:tcPr>
            <w:tcW w:w="2155" w:type="dxa"/>
            <w:vAlign w:val="center"/>
          </w:tcPr>
          <w:p w14:paraId="2EC9EADF" w14:textId="77777777" w:rsidR="009601DF" w:rsidRPr="008444D9" w:rsidRDefault="009601DF" w:rsidP="00B00C5E">
            <w:pPr>
              <w:spacing w:after="120"/>
              <w:rPr>
                <w:rFonts w:ascii="Verdana" w:hAnsi="Verdana" w:cs="Arial"/>
                <w:color w:val="000000"/>
                <w:sz w:val="20"/>
                <w:szCs w:val="20"/>
              </w:rPr>
            </w:pPr>
            <w:r w:rsidRPr="008444D9">
              <w:rPr>
                <w:rFonts w:ascii="Verdana" w:hAnsi="Verdana" w:cs="Arial"/>
                <w:color w:val="000000"/>
                <w:sz w:val="20"/>
                <w:szCs w:val="20"/>
              </w:rPr>
              <w:t>Confidential Information</w:t>
            </w:r>
          </w:p>
        </w:tc>
        <w:tc>
          <w:tcPr>
            <w:tcW w:w="8015" w:type="dxa"/>
          </w:tcPr>
          <w:p w14:paraId="13442FA0" w14:textId="4A4E6B70" w:rsidR="009601DF" w:rsidRPr="008444D9" w:rsidRDefault="009601DF" w:rsidP="00B00C5E">
            <w:pPr>
              <w:spacing w:after="120"/>
              <w:rPr>
                <w:rFonts w:ascii="Verdana" w:hAnsi="Verdana" w:cs="Arial"/>
                <w:sz w:val="20"/>
                <w:szCs w:val="20"/>
              </w:rPr>
            </w:pPr>
            <w:r w:rsidRPr="008444D9">
              <w:rPr>
                <w:rFonts w:ascii="Verdana" w:hAnsi="Verdana" w:cs="Arial"/>
                <w:sz w:val="20"/>
                <w:szCs w:val="20"/>
              </w:rPr>
              <w:t xml:space="preserve">All information, trade secrets, data and software furnished by one </w:t>
            </w:r>
            <w:r w:rsidR="006A155D" w:rsidRPr="008444D9">
              <w:rPr>
                <w:rFonts w:ascii="Verdana" w:hAnsi="Verdana" w:cs="Arial"/>
                <w:sz w:val="20"/>
                <w:szCs w:val="20"/>
              </w:rPr>
              <w:t>P</w:t>
            </w:r>
            <w:r w:rsidRPr="008444D9">
              <w:rPr>
                <w:rFonts w:ascii="Verdana" w:hAnsi="Verdana" w:cs="Arial"/>
                <w:sz w:val="20"/>
                <w:szCs w:val="20"/>
              </w:rPr>
              <w:t xml:space="preserve">arty to the other in connection with the Agreement and specifically including, but not limited to (i) Customer Data, (ii) </w:t>
            </w:r>
            <w:r w:rsidR="00A133D0" w:rsidRPr="008444D9">
              <w:rPr>
                <w:rFonts w:ascii="Verdana" w:hAnsi="Verdana" w:cs="Arial"/>
                <w:sz w:val="20"/>
                <w:szCs w:val="20"/>
              </w:rPr>
              <w:t>CloudPro</w:t>
            </w:r>
            <w:r w:rsidRPr="008444D9">
              <w:rPr>
                <w:rFonts w:ascii="Verdana" w:hAnsi="Verdana" w:cs="Arial"/>
                <w:sz w:val="20"/>
                <w:szCs w:val="20"/>
              </w:rPr>
              <w:t xml:space="preserve"> </w:t>
            </w:r>
            <w:r w:rsidR="007A6DCE" w:rsidRPr="008444D9">
              <w:rPr>
                <w:rFonts w:ascii="Verdana" w:hAnsi="Verdana" w:cs="Arial"/>
                <w:sz w:val="20"/>
                <w:szCs w:val="20"/>
              </w:rPr>
              <w:t>Solutions,</w:t>
            </w:r>
            <w:r w:rsidRPr="008444D9">
              <w:rPr>
                <w:rFonts w:ascii="Verdana" w:hAnsi="Verdana" w:cs="Arial"/>
                <w:sz w:val="20"/>
                <w:szCs w:val="20"/>
              </w:rPr>
              <w:t xml:space="preserve"> (iii) </w:t>
            </w:r>
            <w:r w:rsidR="007A6DCE" w:rsidRPr="008444D9">
              <w:rPr>
                <w:rFonts w:ascii="Verdana" w:hAnsi="Verdana" w:cs="Arial"/>
                <w:sz w:val="20"/>
                <w:szCs w:val="20"/>
              </w:rPr>
              <w:t xml:space="preserve">Third Party Solutions, (iv) </w:t>
            </w:r>
            <w:r w:rsidRPr="008444D9">
              <w:rPr>
                <w:rFonts w:ascii="Verdana" w:hAnsi="Verdana" w:cs="Arial"/>
                <w:sz w:val="20"/>
                <w:szCs w:val="20"/>
              </w:rPr>
              <w:t>the Agr</w:t>
            </w:r>
            <w:r w:rsidR="007A6DCE" w:rsidRPr="008444D9">
              <w:rPr>
                <w:rFonts w:ascii="Verdana" w:hAnsi="Verdana" w:cs="Arial"/>
                <w:sz w:val="20"/>
                <w:szCs w:val="20"/>
              </w:rPr>
              <w:t>eement including pricing, and (</w:t>
            </w:r>
            <w:r w:rsidRPr="008444D9">
              <w:rPr>
                <w:rFonts w:ascii="Verdana" w:hAnsi="Verdana" w:cs="Arial"/>
                <w:sz w:val="20"/>
                <w:szCs w:val="20"/>
              </w:rPr>
              <w:t xml:space="preserve">v) Login details.  </w:t>
            </w:r>
          </w:p>
        </w:tc>
      </w:tr>
      <w:tr w:rsidR="009601DF" w:rsidRPr="008444D9" w14:paraId="050F1071" w14:textId="77777777" w:rsidTr="003920DD">
        <w:tc>
          <w:tcPr>
            <w:tcW w:w="2155" w:type="dxa"/>
            <w:vAlign w:val="center"/>
          </w:tcPr>
          <w:p w14:paraId="7420E5EE" w14:textId="77777777" w:rsidR="009601DF" w:rsidRPr="008444D9" w:rsidRDefault="009601DF" w:rsidP="00B00C5E">
            <w:pPr>
              <w:spacing w:after="120"/>
              <w:rPr>
                <w:rFonts w:ascii="Verdana" w:hAnsi="Verdana" w:cs="Arial"/>
                <w:color w:val="000000"/>
                <w:sz w:val="20"/>
                <w:szCs w:val="20"/>
              </w:rPr>
            </w:pPr>
            <w:r w:rsidRPr="008444D9">
              <w:rPr>
                <w:rFonts w:ascii="Verdana" w:hAnsi="Verdana" w:cs="Arial"/>
                <w:color w:val="000000"/>
                <w:sz w:val="20"/>
                <w:szCs w:val="20"/>
              </w:rPr>
              <w:t>Customer</w:t>
            </w:r>
          </w:p>
        </w:tc>
        <w:tc>
          <w:tcPr>
            <w:tcW w:w="8015" w:type="dxa"/>
          </w:tcPr>
          <w:p w14:paraId="2D21CF00" w14:textId="3AA727EC" w:rsidR="009601DF" w:rsidRPr="008444D9" w:rsidRDefault="009601DF" w:rsidP="00B00C5E">
            <w:pPr>
              <w:spacing w:after="120"/>
              <w:rPr>
                <w:rFonts w:ascii="Verdana" w:hAnsi="Verdana" w:cs="Arial"/>
                <w:sz w:val="20"/>
                <w:szCs w:val="20"/>
              </w:rPr>
            </w:pPr>
            <w:r w:rsidRPr="008444D9">
              <w:rPr>
                <w:rFonts w:ascii="Verdana" w:hAnsi="Verdana" w:cs="Arial"/>
                <w:sz w:val="20"/>
                <w:szCs w:val="20"/>
              </w:rPr>
              <w:t xml:space="preserve">The entity listed on the Order which is purchasing </w:t>
            </w:r>
            <w:r w:rsidR="00A133D0" w:rsidRPr="008444D9">
              <w:rPr>
                <w:rFonts w:ascii="Verdana" w:hAnsi="Verdana" w:cs="Arial"/>
                <w:sz w:val="20"/>
                <w:szCs w:val="20"/>
              </w:rPr>
              <w:t>CloudPro</w:t>
            </w:r>
            <w:r w:rsidRPr="008444D9">
              <w:rPr>
                <w:rFonts w:ascii="Verdana" w:hAnsi="Verdana" w:cs="Arial"/>
                <w:sz w:val="20"/>
                <w:szCs w:val="20"/>
              </w:rPr>
              <w:t xml:space="preserve"> Solutions from </w:t>
            </w:r>
            <w:r w:rsidR="00A133D0" w:rsidRPr="008444D9">
              <w:rPr>
                <w:rFonts w:ascii="Verdana" w:hAnsi="Verdana" w:cs="Arial"/>
                <w:sz w:val="20"/>
                <w:szCs w:val="20"/>
              </w:rPr>
              <w:t>CloudPro</w:t>
            </w:r>
            <w:r w:rsidRPr="008444D9">
              <w:rPr>
                <w:rFonts w:ascii="Verdana" w:hAnsi="Verdana" w:cs="Arial"/>
                <w:sz w:val="20"/>
                <w:szCs w:val="20"/>
              </w:rPr>
              <w:t xml:space="preserve">.  </w:t>
            </w:r>
            <w:r w:rsidR="004A6F07" w:rsidRPr="008444D9">
              <w:rPr>
                <w:rFonts w:ascii="Verdana" w:hAnsi="Verdana" w:cs="Arial"/>
                <w:sz w:val="20"/>
                <w:szCs w:val="20"/>
              </w:rPr>
              <w:t>Customer specifically d</w:t>
            </w:r>
            <w:r w:rsidR="00B874D7" w:rsidRPr="008444D9">
              <w:rPr>
                <w:rFonts w:ascii="Verdana" w:hAnsi="Verdana" w:cs="Arial"/>
                <w:sz w:val="20"/>
                <w:szCs w:val="20"/>
              </w:rPr>
              <w:t xml:space="preserve">oes not include any affiliates, i.e. </w:t>
            </w:r>
            <w:r w:rsidR="004A6F07" w:rsidRPr="008444D9">
              <w:rPr>
                <w:rFonts w:ascii="Verdana" w:hAnsi="Verdana" w:cs="Arial"/>
                <w:sz w:val="20"/>
                <w:szCs w:val="20"/>
              </w:rPr>
              <w:t>any entity that directly or indirectly controls, is controlled by, or is under common control with Customer, where “control” means the ownership of more than 50% of an entity’s voting securities.</w:t>
            </w:r>
          </w:p>
        </w:tc>
      </w:tr>
      <w:tr w:rsidR="009601DF" w:rsidRPr="008444D9" w14:paraId="79047D87" w14:textId="77777777" w:rsidTr="003920DD">
        <w:tc>
          <w:tcPr>
            <w:tcW w:w="2155" w:type="dxa"/>
            <w:vAlign w:val="center"/>
          </w:tcPr>
          <w:p w14:paraId="2DF65F92" w14:textId="77777777" w:rsidR="009601DF" w:rsidRPr="008444D9" w:rsidRDefault="009601DF" w:rsidP="00B00C5E">
            <w:pPr>
              <w:spacing w:after="120"/>
              <w:rPr>
                <w:rFonts w:ascii="Verdana" w:hAnsi="Verdana" w:cs="Arial"/>
                <w:color w:val="000000"/>
                <w:sz w:val="20"/>
                <w:szCs w:val="20"/>
              </w:rPr>
            </w:pPr>
            <w:r w:rsidRPr="008444D9">
              <w:rPr>
                <w:rFonts w:ascii="Verdana" w:hAnsi="Verdana" w:cs="Arial"/>
                <w:color w:val="000000"/>
                <w:sz w:val="20"/>
                <w:szCs w:val="20"/>
              </w:rPr>
              <w:t>Customer Data</w:t>
            </w:r>
          </w:p>
        </w:tc>
        <w:tc>
          <w:tcPr>
            <w:tcW w:w="8015" w:type="dxa"/>
          </w:tcPr>
          <w:p w14:paraId="5FBD376F" w14:textId="2FA8EC4B" w:rsidR="009601DF" w:rsidRPr="008444D9" w:rsidRDefault="009601DF" w:rsidP="00B00C5E">
            <w:pPr>
              <w:spacing w:after="120"/>
              <w:rPr>
                <w:rFonts w:ascii="Verdana" w:hAnsi="Verdana" w:cs="Arial"/>
                <w:sz w:val="20"/>
                <w:szCs w:val="20"/>
              </w:rPr>
            </w:pPr>
            <w:r w:rsidRPr="008444D9">
              <w:rPr>
                <w:rFonts w:ascii="Verdana" w:hAnsi="Verdana" w:cs="Arial"/>
                <w:sz w:val="20"/>
                <w:szCs w:val="20"/>
              </w:rPr>
              <w:t xml:space="preserve">All data, information or materials input into the Online Services or otherwise provided by Customer to </w:t>
            </w:r>
            <w:r w:rsidR="00A133D0" w:rsidRPr="008444D9">
              <w:rPr>
                <w:rFonts w:ascii="Verdana" w:hAnsi="Verdana" w:cs="Arial"/>
                <w:sz w:val="20"/>
                <w:szCs w:val="20"/>
              </w:rPr>
              <w:t>CloudPro</w:t>
            </w:r>
            <w:r w:rsidRPr="008444D9">
              <w:rPr>
                <w:rFonts w:ascii="Verdana" w:hAnsi="Verdana" w:cs="Arial"/>
                <w:sz w:val="20"/>
                <w:szCs w:val="20"/>
              </w:rPr>
              <w:t xml:space="preserve"> in connection with </w:t>
            </w:r>
            <w:r w:rsidR="00323711" w:rsidRPr="008444D9">
              <w:rPr>
                <w:rFonts w:ascii="Verdana" w:hAnsi="Verdana" w:cs="Arial"/>
                <w:sz w:val="20"/>
                <w:szCs w:val="20"/>
              </w:rPr>
              <w:t>the</w:t>
            </w:r>
            <w:r w:rsidRPr="008444D9">
              <w:rPr>
                <w:rFonts w:ascii="Verdana" w:hAnsi="Verdana" w:cs="Arial"/>
                <w:sz w:val="20"/>
                <w:szCs w:val="20"/>
              </w:rPr>
              <w:t xml:space="preserve"> Agreement</w:t>
            </w:r>
            <w:r w:rsidR="0086715C" w:rsidRPr="008444D9">
              <w:rPr>
                <w:rFonts w:ascii="Verdana" w:hAnsi="Verdana" w:cs="Arial"/>
                <w:sz w:val="20"/>
                <w:szCs w:val="20"/>
              </w:rPr>
              <w:t>, expressly including the administrator information</w:t>
            </w:r>
            <w:r w:rsidRPr="008444D9">
              <w:rPr>
                <w:rFonts w:ascii="Verdana" w:hAnsi="Verdana" w:cs="Arial"/>
                <w:sz w:val="20"/>
                <w:szCs w:val="20"/>
              </w:rPr>
              <w:t xml:space="preserve">.  </w:t>
            </w:r>
          </w:p>
        </w:tc>
      </w:tr>
      <w:tr w:rsidR="009601DF" w:rsidRPr="008444D9" w14:paraId="7853E086" w14:textId="77777777" w:rsidTr="003920DD">
        <w:tc>
          <w:tcPr>
            <w:tcW w:w="2155" w:type="dxa"/>
            <w:vAlign w:val="center"/>
          </w:tcPr>
          <w:p w14:paraId="3C50ACF0" w14:textId="282880D0" w:rsidR="009601DF" w:rsidRPr="008444D9" w:rsidRDefault="009601DF" w:rsidP="00B00C5E">
            <w:pPr>
              <w:spacing w:after="120"/>
              <w:rPr>
                <w:rFonts w:ascii="Verdana" w:hAnsi="Verdana" w:cs="Arial"/>
                <w:color w:val="000000"/>
                <w:sz w:val="20"/>
                <w:szCs w:val="20"/>
              </w:rPr>
            </w:pPr>
            <w:r w:rsidRPr="008444D9">
              <w:rPr>
                <w:rFonts w:ascii="Verdana" w:hAnsi="Verdana" w:cs="Arial"/>
                <w:color w:val="000000"/>
                <w:sz w:val="20"/>
                <w:szCs w:val="20"/>
              </w:rPr>
              <w:t>De-Identified Data</w:t>
            </w:r>
          </w:p>
        </w:tc>
        <w:tc>
          <w:tcPr>
            <w:tcW w:w="8015" w:type="dxa"/>
          </w:tcPr>
          <w:p w14:paraId="7E0747A1" w14:textId="3BB8E8EF" w:rsidR="009601DF" w:rsidRPr="008444D9" w:rsidRDefault="009601DF" w:rsidP="00B00C5E">
            <w:pPr>
              <w:spacing w:after="120"/>
              <w:rPr>
                <w:rFonts w:ascii="Verdana" w:hAnsi="Verdana" w:cs="Arial"/>
                <w:sz w:val="20"/>
                <w:szCs w:val="20"/>
              </w:rPr>
            </w:pPr>
            <w:r w:rsidRPr="008444D9">
              <w:rPr>
                <w:rFonts w:ascii="Verdana" w:hAnsi="Verdana" w:cs="Arial"/>
                <w:sz w:val="20"/>
                <w:szCs w:val="20"/>
              </w:rPr>
              <w:t xml:space="preserve">Information that has been compiled and </w:t>
            </w:r>
            <w:r w:rsidR="00C36E72" w:rsidRPr="008444D9">
              <w:rPr>
                <w:rFonts w:ascii="Verdana" w:hAnsi="Verdana" w:cs="Arial"/>
                <w:sz w:val="20"/>
                <w:szCs w:val="20"/>
              </w:rPr>
              <w:t xml:space="preserve">modified </w:t>
            </w:r>
            <w:r w:rsidRPr="008444D9">
              <w:rPr>
                <w:rFonts w:ascii="Verdana" w:hAnsi="Verdana" w:cs="Arial"/>
                <w:sz w:val="20"/>
                <w:szCs w:val="20"/>
              </w:rPr>
              <w:t xml:space="preserve">by </w:t>
            </w:r>
            <w:r w:rsidR="00A133D0" w:rsidRPr="008444D9">
              <w:rPr>
                <w:rFonts w:ascii="Verdana" w:hAnsi="Verdana" w:cs="Arial"/>
                <w:sz w:val="20"/>
                <w:szCs w:val="20"/>
              </w:rPr>
              <w:t>CloudPro</w:t>
            </w:r>
            <w:r w:rsidRPr="008444D9">
              <w:rPr>
                <w:rFonts w:ascii="Verdana" w:hAnsi="Verdana" w:cs="Arial"/>
                <w:sz w:val="20"/>
                <w:szCs w:val="20"/>
              </w:rPr>
              <w:t xml:space="preserve"> so that it does not include (i) any personally identifiable information of any employee, enrollee, subscriber, beneficiary, or other individual; or (ii) the identity of any employer, trade group, insured, insurer or any other entity.  </w:t>
            </w:r>
          </w:p>
        </w:tc>
      </w:tr>
      <w:tr w:rsidR="009601DF" w:rsidRPr="008444D9" w14:paraId="3FFB237F" w14:textId="77777777" w:rsidTr="003920DD">
        <w:tc>
          <w:tcPr>
            <w:tcW w:w="2155" w:type="dxa"/>
            <w:vAlign w:val="center"/>
          </w:tcPr>
          <w:p w14:paraId="44D96A64" w14:textId="77777777" w:rsidR="009601DF" w:rsidRPr="008444D9" w:rsidRDefault="009601DF" w:rsidP="00B00C5E">
            <w:pPr>
              <w:spacing w:after="120"/>
              <w:rPr>
                <w:rFonts w:ascii="Verdana" w:hAnsi="Verdana" w:cs="Arial"/>
                <w:color w:val="000000"/>
                <w:sz w:val="20"/>
                <w:szCs w:val="20"/>
              </w:rPr>
            </w:pPr>
            <w:r w:rsidRPr="008444D9">
              <w:rPr>
                <w:rFonts w:ascii="Verdana" w:hAnsi="Verdana" w:cs="Arial"/>
                <w:color w:val="000000"/>
                <w:sz w:val="20"/>
                <w:szCs w:val="20"/>
              </w:rPr>
              <w:t>Documentation</w:t>
            </w:r>
          </w:p>
        </w:tc>
        <w:tc>
          <w:tcPr>
            <w:tcW w:w="8015" w:type="dxa"/>
          </w:tcPr>
          <w:p w14:paraId="63D365F4" w14:textId="31DA1436" w:rsidR="009601DF" w:rsidRPr="008444D9" w:rsidRDefault="009601DF" w:rsidP="00B00C5E">
            <w:pPr>
              <w:spacing w:after="120"/>
              <w:rPr>
                <w:rFonts w:ascii="Verdana" w:hAnsi="Verdana" w:cs="Arial"/>
                <w:sz w:val="20"/>
                <w:szCs w:val="20"/>
              </w:rPr>
            </w:pPr>
            <w:r w:rsidRPr="008444D9">
              <w:rPr>
                <w:rFonts w:ascii="Verdana" w:hAnsi="Verdana" w:cs="Arial"/>
                <w:sz w:val="20"/>
                <w:szCs w:val="20"/>
              </w:rPr>
              <w:t xml:space="preserve">Technical and user documentation describing the use and operation of the </w:t>
            </w:r>
            <w:r w:rsidR="00A133D0" w:rsidRPr="008444D9">
              <w:rPr>
                <w:rFonts w:ascii="Verdana" w:hAnsi="Verdana" w:cs="Arial"/>
                <w:sz w:val="20"/>
                <w:szCs w:val="20"/>
              </w:rPr>
              <w:t>CloudPro</w:t>
            </w:r>
            <w:r w:rsidRPr="008444D9">
              <w:rPr>
                <w:rFonts w:ascii="Verdana" w:hAnsi="Verdana" w:cs="Arial"/>
                <w:sz w:val="20"/>
                <w:szCs w:val="20"/>
              </w:rPr>
              <w:t xml:space="preserve"> Solution</w:t>
            </w:r>
            <w:r w:rsidR="00323711" w:rsidRPr="008444D9">
              <w:rPr>
                <w:rFonts w:ascii="Verdana" w:hAnsi="Verdana" w:cs="Arial"/>
                <w:sz w:val="20"/>
                <w:szCs w:val="20"/>
              </w:rPr>
              <w:t>s</w:t>
            </w:r>
            <w:r w:rsidRPr="008444D9">
              <w:rPr>
                <w:rFonts w:ascii="Verdana" w:hAnsi="Verdana" w:cs="Arial"/>
                <w:sz w:val="20"/>
                <w:szCs w:val="20"/>
              </w:rPr>
              <w:t xml:space="preserve">.  </w:t>
            </w:r>
          </w:p>
        </w:tc>
      </w:tr>
      <w:tr w:rsidR="009601DF" w:rsidRPr="008444D9" w14:paraId="76D98182" w14:textId="77777777" w:rsidTr="003920DD">
        <w:tc>
          <w:tcPr>
            <w:tcW w:w="2155" w:type="dxa"/>
            <w:vAlign w:val="center"/>
          </w:tcPr>
          <w:p w14:paraId="6A5DFA78" w14:textId="0FBF71E4" w:rsidR="009601DF" w:rsidRPr="008444D9" w:rsidRDefault="009601DF" w:rsidP="00B00C5E">
            <w:pPr>
              <w:spacing w:after="120"/>
              <w:rPr>
                <w:rFonts w:ascii="Verdana" w:hAnsi="Verdana" w:cs="Arial"/>
                <w:color w:val="000000"/>
                <w:sz w:val="20"/>
                <w:szCs w:val="20"/>
              </w:rPr>
            </w:pPr>
            <w:r w:rsidRPr="008444D9">
              <w:rPr>
                <w:rFonts w:ascii="Verdana" w:hAnsi="Verdana" w:cs="Arial"/>
                <w:color w:val="000000"/>
                <w:sz w:val="20"/>
                <w:szCs w:val="20"/>
              </w:rPr>
              <w:t>In-House Software</w:t>
            </w:r>
          </w:p>
        </w:tc>
        <w:tc>
          <w:tcPr>
            <w:tcW w:w="8015" w:type="dxa"/>
          </w:tcPr>
          <w:p w14:paraId="325EB885" w14:textId="05773F98" w:rsidR="009601DF" w:rsidRPr="008444D9" w:rsidRDefault="009601DF" w:rsidP="00B00C5E">
            <w:pPr>
              <w:spacing w:after="120"/>
              <w:rPr>
                <w:rFonts w:ascii="Verdana" w:hAnsi="Verdana" w:cs="Arial"/>
                <w:sz w:val="20"/>
                <w:szCs w:val="20"/>
              </w:rPr>
            </w:pPr>
            <w:r w:rsidRPr="008444D9">
              <w:rPr>
                <w:rFonts w:ascii="Verdana" w:hAnsi="Verdana" w:cs="Arial"/>
                <w:sz w:val="20"/>
                <w:szCs w:val="20"/>
              </w:rPr>
              <w:t>Software which is delivered to the Customer in object code form by electronic download or a physical medium and hosted on Customer</w:t>
            </w:r>
            <w:r w:rsidR="00323711" w:rsidRPr="008444D9">
              <w:rPr>
                <w:rFonts w:ascii="Verdana" w:hAnsi="Verdana" w:cs="Arial"/>
                <w:sz w:val="20"/>
                <w:szCs w:val="20"/>
              </w:rPr>
              <w:t>’</w:t>
            </w:r>
            <w:r w:rsidRPr="008444D9">
              <w:rPr>
                <w:rFonts w:ascii="Verdana" w:hAnsi="Verdana" w:cs="Arial"/>
                <w:sz w:val="20"/>
                <w:szCs w:val="20"/>
              </w:rPr>
              <w:t xml:space="preserve">s systems.  </w:t>
            </w:r>
          </w:p>
        </w:tc>
      </w:tr>
      <w:tr w:rsidR="009601DF" w:rsidRPr="008444D9" w14:paraId="499B5952" w14:textId="77777777" w:rsidTr="003920DD">
        <w:tc>
          <w:tcPr>
            <w:tcW w:w="2155" w:type="dxa"/>
            <w:vAlign w:val="center"/>
          </w:tcPr>
          <w:p w14:paraId="114A451A" w14:textId="77777777" w:rsidR="009601DF" w:rsidRPr="008444D9" w:rsidRDefault="009601DF" w:rsidP="00B00C5E">
            <w:pPr>
              <w:spacing w:after="120"/>
              <w:rPr>
                <w:rFonts w:ascii="Verdana" w:hAnsi="Verdana" w:cs="Arial"/>
                <w:color w:val="000000"/>
                <w:sz w:val="20"/>
                <w:szCs w:val="20"/>
              </w:rPr>
            </w:pPr>
            <w:r w:rsidRPr="008444D9">
              <w:rPr>
                <w:rFonts w:ascii="Verdana" w:hAnsi="Verdana" w:cs="Arial"/>
                <w:color w:val="000000"/>
                <w:sz w:val="20"/>
                <w:szCs w:val="20"/>
              </w:rPr>
              <w:t>Initial Term</w:t>
            </w:r>
          </w:p>
        </w:tc>
        <w:tc>
          <w:tcPr>
            <w:tcW w:w="8015" w:type="dxa"/>
          </w:tcPr>
          <w:p w14:paraId="6949A712" w14:textId="489381C8" w:rsidR="009601DF" w:rsidRPr="008444D9" w:rsidRDefault="009601DF" w:rsidP="00B00C5E">
            <w:pPr>
              <w:spacing w:after="120"/>
              <w:rPr>
                <w:rFonts w:ascii="Verdana" w:hAnsi="Verdana" w:cs="Arial"/>
                <w:sz w:val="20"/>
                <w:szCs w:val="20"/>
              </w:rPr>
            </w:pPr>
            <w:r w:rsidRPr="008444D9">
              <w:rPr>
                <w:rFonts w:ascii="Verdana" w:hAnsi="Verdana" w:cs="Arial"/>
                <w:sz w:val="20"/>
                <w:szCs w:val="20"/>
              </w:rPr>
              <w:t xml:space="preserve">The </w:t>
            </w:r>
            <w:r w:rsidR="00B33461">
              <w:rPr>
                <w:rFonts w:ascii="Verdana" w:hAnsi="Verdana" w:cs="Arial"/>
                <w:sz w:val="20"/>
                <w:szCs w:val="20"/>
              </w:rPr>
              <w:t>length of time referring to the Term section of this Agreement.</w:t>
            </w:r>
          </w:p>
        </w:tc>
      </w:tr>
      <w:tr w:rsidR="009601DF" w:rsidRPr="008444D9" w14:paraId="1076045A" w14:textId="77777777" w:rsidTr="003920DD">
        <w:tc>
          <w:tcPr>
            <w:tcW w:w="2155" w:type="dxa"/>
            <w:vAlign w:val="center"/>
          </w:tcPr>
          <w:p w14:paraId="67BE7B53" w14:textId="77777777" w:rsidR="009601DF" w:rsidRPr="008444D9" w:rsidRDefault="009601DF" w:rsidP="00B00C5E">
            <w:pPr>
              <w:spacing w:after="120"/>
              <w:rPr>
                <w:rFonts w:ascii="Verdana" w:hAnsi="Verdana" w:cs="Arial"/>
                <w:color w:val="000000"/>
                <w:sz w:val="20"/>
                <w:szCs w:val="20"/>
              </w:rPr>
            </w:pPr>
            <w:r w:rsidRPr="008444D9">
              <w:rPr>
                <w:rFonts w:ascii="Verdana" w:hAnsi="Verdana" w:cs="Arial"/>
                <w:color w:val="000000"/>
                <w:sz w:val="20"/>
                <w:szCs w:val="20"/>
              </w:rPr>
              <w:t>License</w:t>
            </w:r>
          </w:p>
        </w:tc>
        <w:tc>
          <w:tcPr>
            <w:tcW w:w="8015" w:type="dxa"/>
          </w:tcPr>
          <w:p w14:paraId="118E0582" w14:textId="3AC740A8" w:rsidR="009601DF" w:rsidRPr="008444D9" w:rsidRDefault="009601DF" w:rsidP="00B00C5E">
            <w:pPr>
              <w:spacing w:after="120"/>
              <w:rPr>
                <w:rFonts w:ascii="Verdana" w:hAnsi="Verdana" w:cs="Arial"/>
                <w:sz w:val="20"/>
                <w:szCs w:val="20"/>
              </w:rPr>
            </w:pPr>
            <w:r w:rsidRPr="008444D9">
              <w:rPr>
                <w:rFonts w:ascii="Verdana" w:hAnsi="Verdana" w:cs="Arial"/>
                <w:sz w:val="20"/>
                <w:szCs w:val="20"/>
              </w:rPr>
              <w:t xml:space="preserve">The limited right to use, </w:t>
            </w:r>
            <w:r w:rsidR="00323711" w:rsidRPr="008444D9">
              <w:rPr>
                <w:rFonts w:ascii="Verdana" w:hAnsi="Verdana" w:cs="Arial"/>
                <w:sz w:val="20"/>
                <w:szCs w:val="20"/>
              </w:rPr>
              <w:t xml:space="preserve">lease, </w:t>
            </w:r>
            <w:r w:rsidRPr="008444D9">
              <w:rPr>
                <w:rFonts w:ascii="Verdana" w:hAnsi="Verdana" w:cs="Arial"/>
                <w:sz w:val="20"/>
                <w:szCs w:val="20"/>
              </w:rPr>
              <w:t xml:space="preserve">access, </w:t>
            </w:r>
            <w:r w:rsidR="00323711" w:rsidRPr="008444D9">
              <w:rPr>
                <w:rFonts w:ascii="Verdana" w:hAnsi="Verdana" w:cs="Arial"/>
                <w:sz w:val="20"/>
                <w:szCs w:val="20"/>
              </w:rPr>
              <w:t xml:space="preserve">interface or connect with </w:t>
            </w:r>
            <w:r w:rsidR="00C1110F" w:rsidRPr="008444D9">
              <w:rPr>
                <w:rFonts w:ascii="Verdana" w:hAnsi="Verdana" w:cs="Arial"/>
                <w:sz w:val="20"/>
                <w:szCs w:val="20"/>
              </w:rPr>
              <w:t xml:space="preserve">or install </w:t>
            </w:r>
            <w:r w:rsidR="00A133D0" w:rsidRPr="008444D9">
              <w:rPr>
                <w:rFonts w:ascii="Verdana" w:hAnsi="Verdana" w:cs="Arial"/>
                <w:sz w:val="20"/>
                <w:szCs w:val="20"/>
              </w:rPr>
              <w:t>CloudPro</w:t>
            </w:r>
            <w:r w:rsidRPr="008444D9">
              <w:rPr>
                <w:rFonts w:ascii="Verdana" w:hAnsi="Verdana" w:cs="Arial"/>
                <w:sz w:val="20"/>
                <w:szCs w:val="20"/>
              </w:rPr>
              <w:t xml:space="preserve"> Solution</w:t>
            </w:r>
            <w:r w:rsidR="00C1110F" w:rsidRPr="008444D9">
              <w:rPr>
                <w:rFonts w:ascii="Verdana" w:hAnsi="Verdana" w:cs="Arial"/>
                <w:sz w:val="20"/>
                <w:szCs w:val="20"/>
              </w:rPr>
              <w:t>s</w:t>
            </w:r>
            <w:r w:rsidR="00B33F5E" w:rsidRPr="008444D9">
              <w:rPr>
                <w:rFonts w:ascii="Verdana" w:hAnsi="Verdana" w:cs="Arial"/>
                <w:sz w:val="20"/>
                <w:szCs w:val="20"/>
              </w:rPr>
              <w:t xml:space="preserve"> pursuant to the License Metric</w:t>
            </w:r>
            <w:r w:rsidR="00D10EDA" w:rsidRPr="008444D9">
              <w:rPr>
                <w:rFonts w:ascii="Verdana" w:hAnsi="Verdana" w:cs="Arial"/>
                <w:sz w:val="20"/>
                <w:szCs w:val="20"/>
              </w:rPr>
              <w:t xml:space="preserve"> and quantity specified on the Order</w:t>
            </w:r>
            <w:r w:rsidRPr="008444D9">
              <w:rPr>
                <w:rFonts w:ascii="Verdana" w:hAnsi="Verdana" w:cs="Arial"/>
                <w:sz w:val="20"/>
                <w:szCs w:val="20"/>
              </w:rPr>
              <w:t xml:space="preserve">.  </w:t>
            </w:r>
          </w:p>
        </w:tc>
      </w:tr>
      <w:tr w:rsidR="009601DF" w:rsidRPr="008444D9" w14:paraId="561746B0" w14:textId="77777777" w:rsidTr="003920DD">
        <w:tc>
          <w:tcPr>
            <w:tcW w:w="2155" w:type="dxa"/>
            <w:vAlign w:val="center"/>
          </w:tcPr>
          <w:p w14:paraId="1A91A60C" w14:textId="77777777" w:rsidR="009601DF" w:rsidRPr="008444D9" w:rsidRDefault="009601DF" w:rsidP="00B00C5E">
            <w:pPr>
              <w:spacing w:after="120"/>
              <w:rPr>
                <w:rFonts w:ascii="Verdana" w:hAnsi="Verdana" w:cs="Arial"/>
                <w:color w:val="000000"/>
                <w:sz w:val="20"/>
                <w:szCs w:val="20"/>
              </w:rPr>
            </w:pPr>
            <w:r w:rsidRPr="008444D9">
              <w:rPr>
                <w:rFonts w:ascii="Verdana" w:hAnsi="Verdana" w:cs="Arial"/>
                <w:color w:val="000000"/>
                <w:sz w:val="20"/>
                <w:szCs w:val="20"/>
              </w:rPr>
              <w:t>License Metric</w:t>
            </w:r>
          </w:p>
        </w:tc>
        <w:tc>
          <w:tcPr>
            <w:tcW w:w="8015" w:type="dxa"/>
          </w:tcPr>
          <w:p w14:paraId="609BDA6C" w14:textId="1B0FC7A8" w:rsidR="009601DF" w:rsidRPr="008444D9" w:rsidRDefault="009601DF" w:rsidP="00B00C5E">
            <w:pPr>
              <w:spacing w:after="120"/>
              <w:rPr>
                <w:rFonts w:ascii="Verdana" w:hAnsi="Verdana" w:cs="Arial"/>
                <w:sz w:val="20"/>
                <w:szCs w:val="20"/>
              </w:rPr>
            </w:pPr>
            <w:r w:rsidRPr="008444D9">
              <w:rPr>
                <w:rFonts w:ascii="Verdana" w:hAnsi="Verdana" w:cs="Arial"/>
                <w:sz w:val="20"/>
                <w:szCs w:val="20"/>
              </w:rPr>
              <w:t xml:space="preserve">The </w:t>
            </w:r>
            <w:r w:rsidR="00D10EDA" w:rsidRPr="008444D9">
              <w:rPr>
                <w:rFonts w:ascii="Verdana" w:hAnsi="Verdana" w:cs="Arial"/>
                <w:sz w:val="20"/>
                <w:szCs w:val="20"/>
              </w:rPr>
              <w:t>basis for the pricing</w:t>
            </w:r>
            <w:r w:rsidRPr="008444D9">
              <w:rPr>
                <w:rFonts w:ascii="Verdana" w:hAnsi="Verdana" w:cs="Arial"/>
                <w:sz w:val="20"/>
                <w:szCs w:val="20"/>
              </w:rPr>
              <w:t xml:space="preserve"> of each of the </w:t>
            </w:r>
            <w:r w:rsidR="00A133D0" w:rsidRPr="008444D9">
              <w:rPr>
                <w:rFonts w:ascii="Verdana" w:hAnsi="Verdana" w:cs="Arial"/>
                <w:sz w:val="20"/>
                <w:szCs w:val="20"/>
              </w:rPr>
              <w:t>CloudPro</w:t>
            </w:r>
            <w:r w:rsidRPr="008444D9">
              <w:rPr>
                <w:rFonts w:ascii="Verdana" w:hAnsi="Verdana" w:cs="Arial"/>
                <w:sz w:val="20"/>
                <w:szCs w:val="20"/>
              </w:rPr>
              <w:t xml:space="preserve"> Solutions as specified in the applicable Order</w:t>
            </w:r>
            <w:r w:rsidR="00A76E96" w:rsidRPr="008444D9">
              <w:rPr>
                <w:rFonts w:ascii="Verdana" w:hAnsi="Verdana" w:cs="Arial"/>
                <w:sz w:val="20"/>
                <w:szCs w:val="20"/>
              </w:rPr>
              <w:t xml:space="preserve">, which may include, but is not limited to the following examples: </w:t>
            </w:r>
            <w:r w:rsidRPr="008444D9">
              <w:rPr>
                <w:rFonts w:ascii="Verdana" w:hAnsi="Verdana" w:cs="Arial"/>
                <w:sz w:val="20"/>
                <w:szCs w:val="20"/>
              </w:rPr>
              <w:t xml:space="preserve"> </w:t>
            </w:r>
            <w:r w:rsidR="00323711" w:rsidRPr="008444D9">
              <w:rPr>
                <w:rFonts w:ascii="Verdana" w:hAnsi="Verdana" w:cs="Arial"/>
                <w:sz w:val="20"/>
                <w:szCs w:val="20"/>
              </w:rPr>
              <w:t xml:space="preserve">access; assets; employees; interfaces; Licenses; packets; records; servers; subscriptions; </w:t>
            </w:r>
            <w:r w:rsidR="00241AF1" w:rsidRPr="008444D9">
              <w:rPr>
                <w:rFonts w:ascii="Verdana" w:hAnsi="Verdana" w:cs="Arial"/>
                <w:sz w:val="20"/>
                <w:szCs w:val="20"/>
              </w:rPr>
              <w:t xml:space="preserve">storage, </w:t>
            </w:r>
            <w:r w:rsidR="00323711" w:rsidRPr="008444D9">
              <w:rPr>
                <w:rFonts w:ascii="Verdana" w:hAnsi="Verdana" w:cs="Arial"/>
                <w:sz w:val="20"/>
                <w:szCs w:val="20"/>
              </w:rPr>
              <w:t>systems or locations; Transactions; usage,</w:t>
            </w:r>
            <w:r w:rsidR="00A76E96" w:rsidRPr="008444D9">
              <w:rPr>
                <w:rFonts w:ascii="Verdana" w:hAnsi="Verdana" w:cs="Arial"/>
                <w:sz w:val="20"/>
                <w:szCs w:val="20"/>
              </w:rPr>
              <w:t xml:space="preserve"> </w:t>
            </w:r>
            <w:r w:rsidRPr="008444D9">
              <w:rPr>
                <w:rFonts w:ascii="Verdana" w:hAnsi="Verdana" w:cs="Arial"/>
                <w:sz w:val="20"/>
                <w:szCs w:val="20"/>
              </w:rPr>
              <w:t>uses</w:t>
            </w:r>
            <w:r w:rsidR="00A76E96" w:rsidRPr="008444D9">
              <w:rPr>
                <w:rFonts w:ascii="Verdana" w:hAnsi="Verdana" w:cs="Arial"/>
                <w:sz w:val="20"/>
                <w:szCs w:val="20"/>
              </w:rPr>
              <w:t>, Users</w:t>
            </w:r>
            <w:r w:rsidR="0048617F" w:rsidRPr="008444D9">
              <w:rPr>
                <w:rFonts w:ascii="Verdana" w:hAnsi="Verdana" w:cs="Arial"/>
                <w:sz w:val="20"/>
                <w:szCs w:val="20"/>
              </w:rPr>
              <w:t>; volume;</w:t>
            </w:r>
            <w:r w:rsidR="00A76E96" w:rsidRPr="008444D9">
              <w:rPr>
                <w:rFonts w:ascii="Verdana" w:hAnsi="Verdana" w:cs="Arial"/>
                <w:sz w:val="20"/>
                <w:szCs w:val="20"/>
              </w:rPr>
              <w:t xml:space="preserve"> </w:t>
            </w:r>
            <w:r w:rsidRPr="008444D9">
              <w:rPr>
                <w:rFonts w:ascii="Verdana" w:hAnsi="Verdana" w:cs="Arial"/>
                <w:sz w:val="20"/>
                <w:szCs w:val="20"/>
              </w:rPr>
              <w:t>and the like.</w:t>
            </w:r>
          </w:p>
        </w:tc>
      </w:tr>
      <w:tr w:rsidR="009601DF" w:rsidRPr="008444D9" w14:paraId="3EA5CA67" w14:textId="77777777" w:rsidTr="003920DD">
        <w:tc>
          <w:tcPr>
            <w:tcW w:w="2155" w:type="dxa"/>
            <w:vAlign w:val="center"/>
          </w:tcPr>
          <w:p w14:paraId="55FFA587" w14:textId="77777777" w:rsidR="009601DF" w:rsidRPr="008444D9" w:rsidRDefault="009601DF" w:rsidP="00B00C5E">
            <w:pPr>
              <w:spacing w:after="120"/>
              <w:rPr>
                <w:rFonts w:ascii="Verdana" w:hAnsi="Verdana" w:cs="Arial"/>
                <w:color w:val="000000"/>
                <w:sz w:val="20"/>
                <w:szCs w:val="20"/>
              </w:rPr>
            </w:pPr>
            <w:r w:rsidRPr="008444D9">
              <w:rPr>
                <w:rFonts w:ascii="Verdana" w:hAnsi="Verdana" w:cs="Arial"/>
                <w:color w:val="000000"/>
                <w:sz w:val="20"/>
                <w:szCs w:val="20"/>
              </w:rPr>
              <w:t>Login</w:t>
            </w:r>
          </w:p>
        </w:tc>
        <w:tc>
          <w:tcPr>
            <w:tcW w:w="8015" w:type="dxa"/>
          </w:tcPr>
          <w:p w14:paraId="4B7E12D8" w14:textId="77777777" w:rsidR="009601DF" w:rsidRPr="008444D9" w:rsidRDefault="009601DF" w:rsidP="00B00C5E">
            <w:pPr>
              <w:spacing w:after="120"/>
              <w:rPr>
                <w:rFonts w:ascii="Verdana" w:hAnsi="Verdana" w:cs="Arial"/>
                <w:sz w:val="20"/>
                <w:szCs w:val="20"/>
              </w:rPr>
            </w:pPr>
            <w:r w:rsidRPr="008444D9">
              <w:rPr>
                <w:rFonts w:ascii="Verdana" w:hAnsi="Verdana" w:cs="Arial"/>
                <w:sz w:val="20"/>
                <w:szCs w:val="20"/>
              </w:rPr>
              <w:t xml:space="preserve">Unique email address and password combination.  </w:t>
            </w:r>
          </w:p>
        </w:tc>
      </w:tr>
      <w:tr w:rsidR="009601DF" w:rsidRPr="008444D9" w14:paraId="4E86951E" w14:textId="77777777" w:rsidTr="003920DD">
        <w:tc>
          <w:tcPr>
            <w:tcW w:w="2155" w:type="dxa"/>
            <w:vAlign w:val="center"/>
          </w:tcPr>
          <w:p w14:paraId="79529467" w14:textId="77777777" w:rsidR="009601DF" w:rsidRPr="008444D9" w:rsidRDefault="009601DF" w:rsidP="00B00C5E">
            <w:pPr>
              <w:spacing w:after="120"/>
              <w:rPr>
                <w:rFonts w:ascii="Verdana" w:hAnsi="Verdana" w:cs="Arial"/>
                <w:color w:val="000000"/>
                <w:sz w:val="20"/>
                <w:szCs w:val="20"/>
              </w:rPr>
            </w:pPr>
            <w:r w:rsidRPr="008444D9">
              <w:rPr>
                <w:rFonts w:ascii="Verdana" w:hAnsi="Verdana" w:cs="Arial"/>
                <w:color w:val="000000"/>
                <w:sz w:val="20"/>
                <w:szCs w:val="20"/>
              </w:rPr>
              <w:t>Maintenance</w:t>
            </w:r>
          </w:p>
        </w:tc>
        <w:tc>
          <w:tcPr>
            <w:tcW w:w="8015" w:type="dxa"/>
          </w:tcPr>
          <w:p w14:paraId="70141C17" w14:textId="75BBA888" w:rsidR="009601DF" w:rsidRPr="008444D9" w:rsidRDefault="009601DF" w:rsidP="00B00C5E">
            <w:pPr>
              <w:spacing w:after="120"/>
              <w:rPr>
                <w:rFonts w:ascii="Verdana" w:hAnsi="Verdana" w:cs="Arial"/>
                <w:sz w:val="20"/>
                <w:szCs w:val="20"/>
              </w:rPr>
            </w:pPr>
            <w:r w:rsidRPr="008444D9">
              <w:rPr>
                <w:rFonts w:ascii="Verdana" w:hAnsi="Verdana" w:cs="Arial"/>
                <w:sz w:val="20"/>
                <w:szCs w:val="20"/>
              </w:rPr>
              <w:t xml:space="preserve">The provision by </w:t>
            </w:r>
            <w:r w:rsidR="00A133D0" w:rsidRPr="008444D9">
              <w:rPr>
                <w:rFonts w:ascii="Verdana" w:hAnsi="Verdana" w:cs="Arial"/>
                <w:sz w:val="20"/>
                <w:szCs w:val="20"/>
              </w:rPr>
              <w:t>CloudPro</w:t>
            </w:r>
            <w:r w:rsidRPr="008444D9">
              <w:rPr>
                <w:rFonts w:ascii="Verdana" w:hAnsi="Verdana" w:cs="Arial"/>
                <w:sz w:val="20"/>
                <w:szCs w:val="20"/>
              </w:rPr>
              <w:t xml:space="preserve"> of IT services, database maintenance, frequent and automatic up</w:t>
            </w:r>
            <w:r w:rsidR="00620D0C" w:rsidRPr="008444D9">
              <w:rPr>
                <w:rFonts w:ascii="Verdana" w:hAnsi="Verdana" w:cs="Arial"/>
                <w:sz w:val="20"/>
                <w:szCs w:val="20"/>
              </w:rPr>
              <w:t>dat</w:t>
            </w:r>
            <w:r w:rsidRPr="008444D9">
              <w:rPr>
                <w:rFonts w:ascii="Verdana" w:hAnsi="Verdana" w:cs="Arial"/>
                <w:sz w:val="20"/>
                <w:szCs w:val="20"/>
              </w:rPr>
              <w:t>es and bug fixes, bandwidth, limited storage and other related support services.</w:t>
            </w:r>
          </w:p>
        </w:tc>
      </w:tr>
      <w:tr w:rsidR="009601DF" w:rsidRPr="008444D9" w14:paraId="404763A8" w14:textId="77777777" w:rsidTr="003920DD">
        <w:tc>
          <w:tcPr>
            <w:tcW w:w="2155" w:type="dxa"/>
            <w:vAlign w:val="center"/>
          </w:tcPr>
          <w:p w14:paraId="27899A28" w14:textId="77777777" w:rsidR="009601DF" w:rsidRPr="008444D9" w:rsidRDefault="009601DF" w:rsidP="00B00C5E">
            <w:pPr>
              <w:spacing w:after="120"/>
              <w:rPr>
                <w:rFonts w:ascii="Verdana" w:hAnsi="Verdana" w:cs="Arial"/>
                <w:color w:val="000000"/>
                <w:sz w:val="20"/>
                <w:szCs w:val="20"/>
              </w:rPr>
            </w:pPr>
            <w:r w:rsidRPr="008444D9">
              <w:rPr>
                <w:rFonts w:ascii="Verdana" w:hAnsi="Verdana" w:cs="Arial"/>
                <w:color w:val="000000"/>
                <w:sz w:val="20"/>
                <w:szCs w:val="20"/>
              </w:rPr>
              <w:t>Online Services</w:t>
            </w:r>
          </w:p>
        </w:tc>
        <w:tc>
          <w:tcPr>
            <w:tcW w:w="8015" w:type="dxa"/>
          </w:tcPr>
          <w:p w14:paraId="64EBAC8C" w14:textId="3F28CA7D" w:rsidR="009601DF" w:rsidRPr="008444D9" w:rsidRDefault="009601DF" w:rsidP="00B00C5E">
            <w:pPr>
              <w:spacing w:after="120"/>
              <w:rPr>
                <w:rFonts w:ascii="Verdana" w:hAnsi="Verdana" w:cs="Arial"/>
                <w:sz w:val="20"/>
                <w:szCs w:val="20"/>
              </w:rPr>
            </w:pPr>
            <w:r w:rsidRPr="008444D9">
              <w:rPr>
                <w:rFonts w:ascii="Verdana" w:hAnsi="Verdana" w:cs="Arial"/>
                <w:sz w:val="20"/>
                <w:szCs w:val="20"/>
              </w:rPr>
              <w:t>Services delivered b</w:t>
            </w:r>
            <w:r w:rsidR="00323711" w:rsidRPr="008444D9">
              <w:rPr>
                <w:rFonts w:ascii="Verdana" w:hAnsi="Verdana" w:cs="Arial"/>
                <w:sz w:val="20"/>
                <w:szCs w:val="20"/>
              </w:rPr>
              <w:t>y allowing Customer, including its</w:t>
            </w:r>
            <w:r w:rsidRPr="008444D9">
              <w:rPr>
                <w:rFonts w:ascii="Verdana" w:hAnsi="Verdana" w:cs="Arial"/>
                <w:sz w:val="20"/>
                <w:szCs w:val="20"/>
              </w:rPr>
              <w:t xml:space="preserve"> Users</w:t>
            </w:r>
            <w:r w:rsidR="00323711" w:rsidRPr="008444D9">
              <w:rPr>
                <w:rFonts w:ascii="Verdana" w:hAnsi="Verdana" w:cs="Arial"/>
                <w:sz w:val="20"/>
                <w:szCs w:val="20"/>
              </w:rPr>
              <w:t>,</w:t>
            </w:r>
            <w:r w:rsidRPr="008444D9">
              <w:rPr>
                <w:rFonts w:ascii="Verdana" w:hAnsi="Verdana" w:cs="Arial"/>
                <w:sz w:val="20"/>
                <w:szCs w:val="20"/>
              </w:rPr>
              <w:t xml:space="preserve"> remote access to </w:t>
            </w:r>
            <w:r w:rsidR="00323711" w:rsidRPr="008444D9">
              <w:rPr>
                <w:rFonts w:ascii="Verdana" w:hAnsi="Verdana" w:cs="Arial"/>
                <w:sz w:val="20"/>
                <w:szCs w:val="20"/>
              </w:rPr>
              <w:t xml:space="preserve">a </w:t>
            </w:r>
            <w:r w:rsidR="00A133D0" w:rsidRPr="008444D9">
              <w:rPr>
                <w:rFonts w:ascii="Verdana" w:hAnsi="Verdana" w:cs="Arial"/>
                <w:sz w:val="20"/>
                <w:szCs w:val="20"/>
              </w:rPr>
              <w:t>CloudPro</w:t>
            </w:r>
            <w:r w:rsidR="00323711" w:rsidRPr="008444D9">
              <w:rPr>
                <w:rFonts w:ascii="Verdana" w:hAnsi="Verdana" w:cs="Arial"/>
                <w:sz w:val="20"/>
                <w:szCs w:val="20"/>
              </w:rPr>
              <w:t xml:space="preserve"> Solution</w:t>
            </w:r>
            <w:r w:rsidR="00C1110F" w:rsidRPr="008444D9">
              <w:rPr>
                <w:rFonts w:ascii="Verdana" w:hAnsi="Verdana" w:cs="Arial"/>
                <w:sz w:val="20"/>
                <w:szCs w:val="20"/>
              </w:rPr>
              <w:t>s</w:t>
            </w:r>
            <w:r w:rsidRPr="008444D9">
              <w:rPr>
                <w:rFonts w:ascii="Verdana" w:hAnsi="Verdana" w:cs="Arial"/>
                <w:sz w:val="20"/>
                <w:szCs w:val="20"/>
              </w:rPr>
              <w:t xml:space="preserve"> through the internet.  </w:t>
            </w:r>
          </w:p>
        </w:tc>
      </w:tr>
      <w:tr w:rsidR="009601DF" w:rsidRPr="008444D9" w14:paraId="7891EA65" w14:textId="77777777" w:rsidTr="003920DD">
        <w:tc>
          <w:tcPr>
            <w:tcW w:w="2155" w:type="dxa"/>
            <w:vAlign w:val="center"/>
          </w:tcPr>
          <w:p w14:paraId="0DC6F3FC" w14:textId="77777777" w:rsidR="009601DF" w:rsidRPr="008444D9" w:rsidRDefault="009601DF" w:rsidP="00B00C5E">
            <w:pPr>
              <w:spacing w:after="120"/>
              <w:rPr>
                <w:rFonts w:ascii="Verdana" w:hAnsi="Verdana" w:cs="Arial"/>
                <w:color w:val="000000"/>
                <w:sz w:val="20"/>
                <w:szCs w:val="20"/>
              </w:rPr>
            </w:pPr>
            <w:r w:rsidRPr="008444D9">
              <w:rPr>
                <w:rFonts w:ascii="Verdana" w:hAnsi="Verdana" w:cs="Arial"/>
                <w:color w:val="000000"/>
                <w:sz w:val="20"/>
                <w:szCs w:val="20"/>
              </w:rPr>
              <w:lastRenderedPageBreak/>
              <w:t>Order</w:t>
            </w:r>
          </w:p>
        </w:tc>
        <w:tc>
          <w:tcPr>
            <w:tcW w:w="8015" w:type="dxa"/>
          </w:tcPr>
          <w:p w14:paraId="248AB6C2" w14:textId="2309885C" w:rsidR="009601DF" w:rsidRPr="008444D9" w:rsidRDefault="00AF3DEA" w:rsidP="00B00C5E">
            <w:pPr>
              <w:spacing w:after="120"/>
              <w:rPr>
                <w:rFonts w:ascii="Verdana" w:hAnsi="Verdana" w:cs="Arial"/>
                <w:sz w:val="20"/>
                <w:szCs w:val="20"/>
              </w:rPr>
            </w:pPr>
            <w:r w:rsidRPr="008444D9">
              <w:rPr>
                <w:rFonts w:ascii="Verdana" w:hAnsi="Verdana" w:cs="Arial"/>
                <w:sz w:val="20"/>
                <w:szCs w:val="20"/>
              </w:rPr>
              <w:t>Quote or order d</w:t>
            </w:r>
            <w:r w:rsidR="009601DF" w:rsidRPr="008444D9">
              <w:rPr>
                <w:rFonts w:ascii="Verdana" w:hAnsi="Verdana" w:cs="Arial"/>
                <w:sz w:val="20"/>
                <w:szCs w:val="20"/>
              </w:rPr>
              <w:t>ocument or online form that lists specifics (i.e. descripti</w:t>
            </w:r>
            <w:r w:rsidR="00D728E2" w:rsidRPr="008444D9">
              <w:rPr>
                <w:rFonts w:ascii="Verdana" w:hAnsi="Verdana" w:cs="Arial"/>
                <w:sz w:val="20"/>
                <w:szCs w:val="20"/>
              </w:rPr>
              <w:t xml:space="preserve">on, pricing, etc.) of </w:t>
            </w:r>
            <w:r w:rsidR="00323711" w:rsidRPr="008444D9">
              <w:rPr>
                <w:rFonts w:ascii="Verdana" w:hAnsi="Verdana" w:cs="Arial"/>
                <w:sz w:val="20"/>
                <w:szCs w:val="20"/>
              </w:rPr>
              <w:t xml:space="preserve">the </w:t>
            </w:r>
            <w:r w:rsidR="00A133D0" w:rsidRPr="008444D9">
              <w:rPr>
                <w:rFonts w:ascii="Verdana" w:hAnsi="Verdana" w:cs="Arial"/>
                <w:sz w:val="20"/>
                <w:szCs w:val="20"/>
              </w:rPr>
              <w:t>CloudPro</w:t>
            </w:r>
            <w:r w:rsidR="00D728E2" w:rsidRPr="008444D9">
              <w:rPr>
                <w:rFonts w:ascii="Verdana" w:hAnsi="Verdana" w:cs="Arial"/>
                <w:sz w:val="20"/>
                <w:szCs w:val="20"/>
              </w:rPr>
              <w:t xml:space="preserve"> </w:t>
            </w:r>
            <w:r w:rsidR="009601DF" w:rsidRPr="008444D9">
              <w:rPr>
                <w:rFonts w:ascii="Verdana" w:hAnsi="Verdana" w:cs="Arial"/>
                <w:sz w:val="20"/>
                <w:szCs w:val="20"/>
              </w:rPr>
              <w:t>Solution</w:t>
            </w:r>
            <w:r w:rsidR="00C1110F" w:rsidRPr="008444D9">
              <w:rPr>
                <w:rFonts w:ascii="Verdana" w:hAnsi="Verdana" w:cs="Arial"/>
                <w:sz w:val="20"/>
                <w:szCs w:val="20"/>
              </w:rPr>
              <w:t>s</w:t>
            </w:r>
            <w:r w:rsidR="009601DF" w:rsidRPr="008444D9">
              <w:rPr>
                <w:rFonts w:ascii="Verdana" w:hAnsi="Verdana" w:cs="Arial"/>
                <w:sz w:val="20"/>
                <w:szCs w:val="20"/>
              </w:rPr>
              <w:t xml:space="preserve"> that Customer has ordered</w:t>
            </w:r>
            <w:r w:rsidR="00323711" w:rsidRPr="008444D9">
              <w:rPr>
                <w:rFonts w:ascii="Verdana" w:hAnsi="Verdana" w:cs="Arial"/>
                <w:sz w:val="20"/>
                <w:szCs w:val="20"/>
              </w:rPr>
              <w:t>,</w:t>
            </w:r>
            <w:r w:rsidR="00D728E2" w:rsidRPr="008444D9">
              <w:rPr>
                <w:rFonts w:ascii="Verdana" w:hAnsi="Verdana" w:cs="Arial"/>
                <w:sz w:val="20"/>
                <w:szCs w:val="20"/>
              </w:rPr>
              <w:t xml:space="preserve"> including the </w:t>
            </w:r>
            <w:r w:rsidR="00826004" w:rsidRPr="008444D9">
              <w:rPr>
                <w:rFonts w:ascii="Verdana" w:hAnsi="Verdana" w:cs="Arial"/>
                <w:sz w:val="20"/>
                <w:szCs w:val="20"/>
              </w:rPr>
              <w:t>Statement of Work</w:t>
            </w:r>
            <w:r w:rsidR="00D728E2" w:rsidRPr="008444D9">
              <w:rPr>
                <w:rFonts w:ascii="Verdana" w:hAnsi="Verdana" w:cs="Arial"/>
                <w:sz w:val="20"/>
                <w:szCs w:val="20"/>
              </w:rPr>
              <w:t xml:space="preserve"> if applicable</w:t>
            </w:r>
            <w:r w:rsidR="009601DF" w:rsidRPr="008444D9">
              <w:rPr>
                <w:rFonts w:ascii="Verdana" w:hAnsi="Verdana" w:cs="Arial"/>
                <w:sz w:val="20"/>
                <w:szCs w:val="20"/>
              </w:rPr>
              <w:t>.</w:t>
            </w:r>
          </w:p>
        </w:tc>
      </w:tr>
      <w:tr w:rsidR="009601DF" w:rsidRPr="008444D9" w14:paraId="18DC40CE" w14:textId="77777777" w:rsidTr="003920DD">
        <w:tc>
          <w:tcPr>
            <w:tcW w:w="2155" w:type="dxa"/>
            <w:vAlign w:val="center"/>
          </w:tcPr>
          <w:p w14:paraId="10DA0E32" w14:textId="77777777" w:rsidR="009601DF" w:rsidRPr="008444D9" w:rsidRDefault="009601DF" w:rsidP="00B00C5E">
            <w:pPr>
              <w:spacing w:after="120"/>
              <w:rPr>
                <w:rFonts w:ascii="Verdana" w:hAnsi="Verdana" w:cs="Arial"/>
                <w:color w:val="000000"/>
                <w:sz w:val="20"/>
                <w:szCs w:val="20"/>
              </w:rPr>
            </w:pPr>
            <w:r w:rsidRPr="008444D9">
              <w:rPr>
                <w:rFonts w:ascii="Verdana" w:hAnsi="Verdana" w:cs="Arial"/>
                <w:color w:val="000000"/>
                <w:sz w:val="20"/>
                <w:szCs w:val="20"/>
              </w:rPr>
              <w:t>Order Effective Date</w:t>
            </w:r>
          </w:p>
        </w:tc>
        <w:tc>
          <w:tcPr>
            <w:tcW w:w="8015" w:type="dxa"/>
          </w:tcPr>
          <w:p w14:paraId="185F3E0D" w14:textId="40C8278A" w:rsidR="009601DF" w:rsidRPr="008444D9" w:rsidRDefault="009601DF" w:rsidP="00B00C5E">
            <w:pPr>
              <w:spacing w:after="120"/>
              <w:rPr>
                <w:rFonts w:ascii="Verdana" w:hAnsi="Verdana" w:cs="Arial"/>
                <w:sz w:val="20"/>
                <w:szCs w:val="20"/>
              </w:rPr>
            </w:pPr>
            <w:r w:rsidRPr="008444D9">
              <w:rPr>
                <w:rFonts w:ascii="Verdana" w:hAnsi="Verdana" w:cs="Arial"/>
                <w:sz w:val="20"/>
                <w:szCs w:val="20"/>
              </w:rPr>
              <w:t>Latest date on which representatives of</w:t>
            </w:r>
            <w:r w:rsidR="00323711" w:rsidRPr="008444D9">
              <w:rPr>
                <w:rFonts w:ascii="Verdana" w:hAnsi="Verdana" w:cs="Arial"/>
                <w:sz w:val="20"/>
                <w:szCs w:val="20"/>
              </w:rPr>
              <w:t xml:space="preserve"> both </w:t>
            </w:r>
            <w:r w:rsidR="00A133D0" w:rsidRPr="008444D9">
              <w:rPr>
                <w:rFonts w:ascii="Verdana" w:hAnsi="Verdana" w:cs="Arial"/>
                <w:sz w:val="20"/>
                <w:szCs w:val="20"/>
              </w:rPr>
              <w:t>CloudPro</w:t>
            </w:r>
            <w:r w:rsidR="00323711" w:rsidRPr="008444D9">
              <w:rPr>
                <w:rFonts w:ascii="Verdana" w:hAnsi="Verdana" w:cs="Arial"/>
                <w:sz w:val="20"/>
                <w:szCs w:val="20"/>
              </w:rPr>
              <w:t xml:space="preserve"> and Customer have</w:t>
            </w:r>
            <w:r w:rsidRPr="008444D9">
              <w:rPr>
                <w:rFonts w:ascii="Verdana" w:hAnsi="Verdana" w:cs="Arial"/>
                <w:sz w:val="20"/>
                <w:szCs w:val="20"/>
              </w:rPr>
              <w:t xml:space="preserve"> signed the Order, or when </w:t>
            </w:r>
            <w:r w:rsidR="00323711" w:rsidRPr="008444D9">
              <w:rPr>
                <w:rFonts w:ascii="Verdana" w:hAnsi="Verdana" w:cs="Arial"/>
                <w:sz w:val="20"/>
                <w:szCs w:val="20"/>
              </w:rPr>
              <w:t xml:space="preserve">signed or </w:t>
            </w:r>
            <w:r w:rsidRPr="008444D9">
              <w:rPr>
                <w:rFonts w:ascii="Verdana" w:hAnsi="Verdana" w:cs="Arial"/>
                <w:sz w:val="20"/>
                <w:szCs w:val="20"/>
              </w:rPr>
              <w:t xml:space="preserve">submitted by Customer and acknowledged and accepted by </w:t>
            </w:r>
            <w:r w:rsidR="00A133D0" w:rsidRPr="008444D9">
              <w:rPr>
                <w:rFonts w:ascii="Verdana" w:hAnsi="Verdana" w:cs="Arial"/>
                <w:sz w:val="20"/>
                <w:szCs w:val="20"/>
              </w:rPr>
              <w:t>CloudPro</w:t>
            </w:r>
            <w:r w:rsidRPr="008444D9">
              <w:rPr>
                <w:rFonts w:ascii="Verdana" w:hAnsi="Verdana" w:cs="Arial"/>
                <w:sz w:val="20"/>
                <w:szCs w:val="20"/>
              </w:rPr>
              <w:t xml:space="preserve"> whether or not signed by the </w:t>
            </w:r>
            <w:r w:rsidR="006A155D" w:rsidRPr="008444D9">
              <w:rPr>
                <w:rFonts w:ascii="Verdana" w:hAnsi="Verdana" w:cs="Arial"/>
                <w:sz w:val="20"/>
                <w:szCs w:val="20"/>
              </w:rPr>
              <w:t>P</w:t>
            </w:r>
            <w:r w:rsidRPr="008444D9">
              <w:rPr>
                <w:rFonts w:ascii="Verdana" w:hAnsi="Verdana" w:cs="Arial"/>
                <w:sz w:val="20"/>
                <w:szCs w:val="20"/>
              </w:rPr>
              <w:t xml:space="preserve">arties.  </w:t>
            </w:r>
          </w:p>
        </w:tc>
      </w:tr>
      <w:tr w:rsidR="009601DF" w:rsidRPr="008444D9" w14:paraId="4F0633B3" w14:textId="77777777" w:rsidTr="003920DD">
        <w:tc>
          <w:tcPr>
            <w:tcW w:w="2155" w:type="dxa"/>
            <w:vAlign w:val="center"/>
          </w:tcPr>
          <w:p w14:paraId="088443D0" w14:textId="77777777" w:rsidR="009601DF" w:rsidRPr="008444D9" w:rsidRDefault="009601DF" w:rsidP="00B00C5E">
            <w:pPr>
              <w:spacing w:after="120"/>
              <w:rPr>
                <w:rFonts w:ascii="Verdana" w:hAnsi="Verdana" w:cs="Arial"/>
                <w:color w:val="000000"/>
                <w:sz w:val="20"/>
                <w:szCs w:val="20"/>
              </w:rPr>
            </w:pPr>
            <w:r w:rsidRPr="008444D9">
              <w:rPr>
                <w:rFonts w:ascii="Verdana" w:hAnsi="Verdana" w:cs="Arial"/>
                <w:color w:val="000000"/>
                <w:sz w:val="20"/>
                <w:szCs w:val="20"/>
              </w:rPr>
              <w:t>Professional Services</w:t>
            </w:r>
          </w:p>
        </w:tc>
        <w:tc>
          <w:tcPr>
            <w:tcW w:w="8015" w:type="dxa"/>
          </w:tcPr>
          <w:p w14:paraId="552A337D" w14:textId="3B22D51A" w:rsidR="009601DF" w:rsidRPr="008444D9" w:rsidRDefault="009601DF" w:rsidP="00B00C5E">
            <w:pPr>
              <w:spacing w:after="120"/>
              <w:rPr>
                <w:rFonts w:ascii="Verdana" w:hAnsi="Verdana" w:cs="Arial"/>
                <w:sz w:val="20"/>
                <w:szCs w:val="20"/>
              </w:rPr>
            </w:pPr>
            <w:r w:rsidRPr="008444D9">
              <w:rPr>
                <w:rFonts w:ascii="Verdana" w:hAnsi="Verdana" w:cs="Arial"/>
                <w:sz w:val="20"/>
                <w:szCs w:val="20"/>
              </w:rPr>
              <w:t xml:space="preserve">A type of </w:t>
            </w:r>
            <w:r w:rsidR="00A133D0" w:rsidRPr="008444D9">
              <w:rPr>
                <w:rFonts w:ascii="Verdana" w:hAnsi="Verdana" w:cs="Arial"/>
                <w:sz w:val="20"/>
                <w:szCs w:val="20"/>
              </w:rPr>
              <w:t>CloudPro</w:t>
            </w:r>
            <w:r w:rsidRPr="008444D9">
              <w:rPr>
                <w:rFonts w:ascii="Verdana" w:hAnsi="Verdana" w:cs="Arial"/>
                <w:sz w:val="20"/>
                <w:szCs w:val="20"/>
              </w:rPr>
              <w:t xml:space="preserve"> Solution where </w:t>
            </w:r>
            <w:r w:rsidR="00A133D0" w:rsidRPr="008444D9">
              <w:rPr>
                <w:rFonts w:ascii="Verdana" w:hAnsi="Verdana" w:cs="Arial"/>
                <w:sz w:val="20"/>
                <w:szCs w:val="20"/>
              </w:rPr>
              <w:t>CloudPro</w:t>
            </w:r>
            <w:r w:rsidRPr="008444D9">
              <w:rPr>
                <w:rFonts w:ascii="Verdana" w:hAnsi="Verdana" w:cs="Arial"/>
                <w:sz w:val="20"/>
                <w:szCs w:val="20"/>
              </w:rPr>
              <w:t xml:space="preserve"> (i) converts or migrates data; (ii) installs and/or implements </w:t>
            </w:r>
            <w:r w:rsidR="00323711" w:rsidRPr="008444D9">
              <w:rPr>
                <w:rFonts w:ascii="Verdana" w:hAnsi="Verdana" w:cs="Arial"/>
                <w:sz w:val="20"/>
                <w:szCs w:val="20"/>
              </w:rPr>
              <w:t>any</w:t>
            </w:r>
            <w:r w:rsidRPr="008444D9">
              <w:rPr>
                <w:rFonts w:ascii="Verdana" w:hAnsi="Verdana" w:cs="Arial"/>
                <w:sz w:val="20"/>
                <w:szCs w:val="20"/>
              </w:rPr>
              <w:t xml:space="preserve"> </w:t>
            </w:r>
            <w:r w:rsidR="00A133D0" w:rsidRPr="008444D9">
              <w:rPr>
                <w:rFonts w:ascii="Verdana" w:hAnsi="Verdana" w:cs="Arial"/>
                <w:sz w:val="20"/>
                <w:szCs w:val="20"/>
              </w:rPr>
              <w:t>CloudPro</w:t>
            </w:r>
            <w:r w:rsidRPr="008444D9">
              <w:rPr>
                <w:rFonts w:ascii="Verdana" w:hAnsi="Verdana" w:cs="Arial"/>
                <w:sz w:val="20"/>
                <w:szCs w:val="20"/>
              </w:rPr>
              <w:t xml:space="preserve"> </w:t>
            </w:r>
            <w:r w:rsidR="00323711" w:rsidRPr="008444D9">
              <w:rPr>
                <w:rFonts w:ascii="Verdana" w:hAnsi="Verdana" w:cs="Arial"/>
                <w:sz w:val="20"/>
                <w:szCs w:val="20"/>
              </w:rPr>
              <w:t>Solutions</w:t>
            </w:r>
            <w:r w:rsidRPr="008444D9">
              <w:rPr>
                <w:rFonts w:ascii="Verdana" w:hAnsi="Verdana" w:cs="Arial"/>
                <w:sz w:val="20"/>
                <w:szCs w:val="20"/>
              </w:rPr>
              <w:t>; (iii) creates enhancements or customizati</w:t>
            </w:r>
            <w:r w:rsidR="00323711" w:rsidRPr="008444D9">
              <w:rPr>
                <w:rFonts w:ascii="Verdana" w:hAnsi="Verdana" w:cs="Arial"/>
                <w:sz w:val="20"/>
                <w:szCs w:val="20"/>
              </w:rPr>
              <w:t xml:space="preserve">ons of the </w:t>
            </w:r>
            <w:r w:rsidR="00A133D0" w:rsidRPr="008444D9">
              <w:rPr>
                <w:rFonts w:ascii="Verdana" w:hAnsi="Verdana" w:cs="Arial"/>
                <w:sz w:val="20"/>
                <w:szCs w:val="20"/>
              </w:rPr>
              <w:t>CloudPro</w:t>
            </w:r>
            <w:r w:rsidR="00323711" w:rsidRPr="008444D9">
              <w:rPr>
                <w:rFonts w:ascii="Verdana" w:hAnsi="Verdana" w:cs="Arial"/>
                <w:sz w:val="20"/>
                <w:szCs w:val="20"/>
              </w:rPr>
              <w:t xml:space="preserve"> Solutions</w:t>
            </w:r>
            <w:r w:rsidRPr="008444D9">
              <w:rPr>
                <w:rFonts w:ascii="Verdana" w:hAnsi="Verdana" w:cs="Arial"/>
                <w:sz w:val="20"/>
                <w:szCs w:val="20"/>
              </w:rPr>
              <w:t xml:space="preserve">; </w:t>
            </w:r>
            <w:r w:rsidR="00C36E72" w:rsidRPr="008444D9">
              <w:rPr>
                <w:rFonts w:ascii="Verdana" w:hAnsi="Verdana" w:cs="Arial"/>
                <w:sz w:val="20"/>
                <w:szCs w:val="20"/>
              </w:rPr>
              <w:t xml:space="preserve">(iv) provides training, </w:t>
            </w:r>
            <w:r w:rsidR="00335C5D" w:rsidRPr="008444D9">
              <w:rPr>
                <w:rFonts w:ascii="Verdana" w:hAnsi="Verdana" w:cs="Arial"/>
                <w:sz w:val="20"/>
                <w:szCs w:val="20"/>
              </w:rPr>
              <w:t>consulting</w:t>
            </w:r>
            <w:r w:rsidR="00C36E72" w:rsidRPr="008444D9">
              <w:rPr>
                <w:rFonts w:ascii="Verdana" w:hAnsi="Verdana" w:cs="Arial"/>
                <w:sz w:val="20"/>
                <w:szCs w:val="20"/>
              </w:rPr>
              <w:t xml:space="preserve"> and/or project management services; </w:t>
            </w:r>
            <w:r w:rsidRPr="008444D9">
              <w:rPr>
                <w:rFonts w:ascii="Verdana" w:hAnsi="Verdana" w:cs="Arial"/>
                <w:sz w:val="20"/>
                <w:szCs w:val="20"/>
              </w:rPr>
              <w:t>and/or (v)</w:t>
            </w:r>
            <w:r w:rsidR="000B3A7F" w:rsidRPr="008444D9">
              <w:rPr>
                <w:rFonts w:ascii="Verdana" w:hAnsi="Verdana" w:cs="Arial"/>
                <w:sz w:val="20"/>
                <w:szCs w:val="20"/>
              </w:rPr>
              <w:t xml:space="preserve"> uses the </w:t>
            </w:r>
            <w:r w:rsidR="00A133D0" w:rsidRPr="008444D9">
              <w:rPr>
                <w:rFonts w:ascii="Verdana" w:hAnsi="Verdana" w:cs="Arial"/>
                <w:sz w:val="20"/>
                <w:szCs w:val="20"/>
              </w:rPr>
              <w:t>CloudPro</w:t>
            </w:r>
            <w:r w:rsidR="000B3A7F" w:rsidRPr="008444D9">
              <w:rPr>
                <w:rFonts w:ascii="Verdana" w:hAnsi="Verdana" w:cs="Arial"/>
                <w:sz w:val="20"/>
                <w:szCs w:val="20"/>
              </w:rPr>
              <w:t xml:space="preserve"> Solutions</w:t>
            </w:r>
            <w:r w:rsidRPr="008444D9">
              <w:rPr>
                <w:rFonts w:ascii="Verdana" w:hAnsi="Verdana" w:cs="Arial"/>
                <w:sz w:val="20"/>
                <w:szCs w:val="20"/>
              </w:rPr>
              <w:t xml:space="preserve"> </w:t>
            </w:r>
            <w:r w:rsidR="000B3A7F" w:rsidRPr="008444D9">
              <w:rPr>
                <w:rFonts w:ascii="Verdana" w:hAnsi="Verdana" w:cs="Arial"/>
                <w:sz w:val="20"/>
                <w:szCs w:val="20"/>
              </w:rPr>
              <w:t xml:space="preserve">or other </w:t>
            </w:r>
            <w:proofErr w:type="gramStart"/>
            <w:r w:rsidR="000B3A7F" w:rsidRPr="008444D9">
              <w:rPr>
                <w:rFonts w:ascii="Verdana" w:hAnsi="Verdana" w:cs="Arial"/>
                <w:sz w:val="20"/>
                <w:szCs w:val="20"/>
              </w:rPr>
              <w:t>Third Party</w:t>
            </w:r>
            <w:proofErr w:type="gramEnd"/>
            <w:r w:rsidR="000B3A7F" w:rsidRPr="008444D9">
              <w:rPr>
                <w:rFonts w:ascii="Verdana" w:hAnsi="Verdana" w:cs="Arial"/>
                <w:sz w:val="20"/>
                <w:szCs w:val="20"/>
              </w:rPr>
              <w:t xml:space="preserve"> S</w:t>
            </w:r>
            <w:r w:rsidRPr="008444D9">
              <w:rPr>
                <w:rFonts w:ascii="Verdana" w:hAnsi="Verdana" w:cs="Arial"/>
                <w:sz w:val="20"/>
                <w:szCs w:val="20"/>
              </w:rPr>
              <w:t>olutions on behalf of Customer, including for outsourced services.</w:t>
            </w:r>
          </w:p>
        </w:tc>
      </w:tr>
      <w:tr w:rsidR="009601DF" w:rsidRPr="008444D9" w14:paraId="786BD850" w14:textId="77777777" w:rsidTr="003920DD">
        <w:tc>
          <w:tcPr>
            <w:tcW w:w="2155" w:type="dxa"/>
            <w:vAlign w:val="center"/>
          </w:tcPr>
          <w:p w14:paraId="3BFA4C72" w14:textId="77777777" w:rsidR="009601DF" w:rsidRPr="008444D9" w:rsidRDefault="009601DF" w:rsidP="00B00C5E">
            <w:pPr>
              <w:spacing w:after="120"/>
              <w:rPr>
                <w:rFonts w:ascii="Verdana" w:hAnsi="Verdana" w:cs="Arial"/>
                <w:color w:val="000000"/>
                <w:sz w:val="20"/>
                <w:szCs w:val="20"/>
              </w:rPr>
            </w:pPr>
            <w:r w:rsidRPr="008444D9">
              <w:rPr>
                <w:rFonts w:ascii="Verdana" w:hAnsi="Verdana" w:cs="Arial"/>
                <w:color w:val="000000"/>
                <w:sz w:val="20"/>
                <w:szCs w:val="20"/>
              </w:rPr>
              <w:t>Renewal Term</w:t>
            </w:r>
          </w:p>
        </w:tc>
        <w:tc>
          <w:tcPr>
            <w:tcW w:w="8015" w:type="dxa"/>
          </w:tcPr>
          <w:p w14:paraId="0C5372E8" w14:textId="729625EF" w:rsidR="009601DF" w:rsidRPr="008444D9" w:rsidRDefault="009601DF" w:rsidP="00B00C5E">
            <w:pPr>
              <w:spacing w:after="120"/>
              <w:rPr>
                <w:rFonts w:ascii="Verdana" w:hAnsi="Verdana" w:cs="Arial"/>
                <w:sz w:val="20"/>
                <w:szCs w:val="20"/>
              </w:rPr>
            </w:pPr>
            <w:r w:rsidRPr="008444D9">
              <w:rPr>
                <w:rFonts w:ascii="Verdana" w:hAnsi="Verdana" w:cs="Arial"/>
                <w:sz w:val="20"/>
                <w:szCs w:val="20"/>
              </w:rPr>
              <w:t xml:space="preserve">Additional term for the length of time as </w:t>
            </w:r>
            <w:r w:rsidR="00197193" w:rsidRPr="008444D9">
              <w:rPr>
                <w:rFonts w:ascii="Verdana" w:hAnsi="Verdana" w:cs="Arial"/>
                <w:sz w:val="20"/>
                <w:szCs w:val="20"/>
              </w:rPr>
              <w:t>indicated on the Order</w:t>
            </w:r>
            <w:r w:rsidRPr="008444D9">
              <w:rPr>
                <w:rFonts w:ascii="Verdana" w:hAnsi="Verdana" w:cs="Arial"/>
                <w:sz w:val="20"/>
                <w:szCs w:val="20"/>
              </w:rPr>
              <w:t xml:space="preserve"> which automatically follow</w:t>
            </w:r>
            <w:r w:rsidR="003C0B49" w:rsidRPr="008444D9">
              <w:rPr>
                <w:rFonts w:ascii="Verdana" w:hAnsi="Verdana" w:cs="Arial"/>
                <w:sz w:val="20"/>
                <w:szCs w:val="20"/>
              </w:rPr>
              <w:t>s</w:t>
            </w:r>
            <w:r w:rsidRPr="008444D9">
              <w:rPr>
                <w:rFonts w:ascii="Verdana" w:hAnsi="Verdana" w:cs="Arial"/>
                <w:sz w:val="20"/>
                <w:szCs w:val="20"/>
              </w:rPr>
              <w:t xml:space="preserve"> the Initial Term or prior Renewal Term</w:t>
            </w:r>
            <w:r w:rsidR="003C0B49" w:rsidRPr="008444D9">
              <w:rPr>
                <w:rFonts w:ascii="Verdana" w:hAnsi="Verdana" w:cs="Arial"/>
                <w:sz w:val="20"/>
                <w:szCs w:val="20"/>
              </w:rPr>
              <w:t xml:space="preserve"> until the Agreement is terminated</w:t>
            </w:r>
            <w:r w:rsidRPr="008444D9">
              <w:rPr>
                <w:rFonts w:ascii="Verdana" w:hAnsi="Verdana" w:cs="Arial"/>
                <w:sz w:val="20"/>
                <w:szCs w:val="20"/>
              </w:rPr>
              <w:t xml:space="preserve">.  </w:t>
            </w:r>
          </w:p>
        </w:tc>
      </w:tr>
      <w:tr w:rsidR="009601DF" w:rsidRPr="008444D9" w14:paraId="03FEBAD8" w14:textId="77777777" w:rsidTr="003920DD">
        <w:tc>
          <w:tcPr>
            <w:tcW w:w="2155" w:type="dxa"/>
            <w:vAlign w:val="center"/>
          </w:tcPr>
          <w:p w14:paraId="5C567171" w14:textId="7CEDDF12" w:rsidR="009601DF" w:rsidRPr="008444D9" w:rsidRDefault="00826004" w:rsidP="00B00C5E">
            <w:pPr>
              <w:spacing w:after="120"/>
              <w:rPr>
                <w:rFonts w:ascii="Verdana" w:hAnsi="Verdana" w:cs="Arial"/>
                <w:color w:val="000000"/>
                <w:sz w:val="20"/>
                <w:szCs w:val="20"/>
              </w:rPr>
            </w:pPr>
            <w:r w:rsidRPr="008444D9">
              <w:rPr>
                <w:rFonts w:ascii="Verdana" w:hAnsi="Verdana" w:cs="Arial"/>
                <w:color w:val="000000"/>
                <w:sz w:val="20"/>
                <w:szCs w:val="20"/>
              </w:rPr>
              <w:t>Statement of Work</w:t>
            </w:r>
          </w:p>
        </w:tc>
        <w:tc>
          <w:tcPr>
            <w:tcW w:w="8015" w:type="dxa"/>
          </w:tcPr>
          <w:p w14:paraId="7B4AE9F8" w14:textId="72A4072B" w:rsidR="009601DF" w:rsidRPr="008444D9" w:rsidRDefault="00D728E2" w:rsidP="00B00C5E">
            <w:pPr>
              <w:spacing w:after="120"/>
              <w:rPr>
                <w:rFonts w:ascii="Verdana" w:hAnsi="Verdana" w:cs="Arial"/>
                <w:sz w:val="20"/>
                <w:szCs w:val="20"/>
              </w:rPr>
            </w:pPr>
            <w:r w:rsidRPr="008444D9">
              <w:rPr>
                <w:rFonts w:ascii="Verdana" w:hAnsi="Verdana" w:cs="Arial"/>
                <w:sz w:val="20"/>
                <w:szCs w:val="20"/>
              </w:rPr>
              <w:t xml:space="preserve">The addendum to an Order </w:t>
            </w:r>
            <w:r w:rsidR="008A3D1F" w:rsidRPr="008444D9">
              <w:rPr>
                <w:rFonts w:ascii="Verdana" w:hAnsi="Verdana" w:cs="Arial"/>
                <w:sz w:val="20"/>
                <w:szCs w:val="20"/>
              </w:rPr>
              <w:t xml:space="preserve">or separate document </w:t>
            </w:r>
            <w:r w:rsidR="009601DF" w:rsidRPr="008444D9">
              <w:rPr>
                <w:rFonts w:ascii="Verdana" w:hAnsi="Verdana" w:cs="Arial"/>
                <w:sz w:val="20"/>
                <w:szCs w:val="20"/>
              </w:rPr>
              <w:t xml:space="preserve">which provides details and specifications relating to Professional Services.  </w:t>
            </w:r>
            <w:r w:rsidR="003C4349" w:rsidRPr="008444D9">
              <w:rPr>
                <w:rFonts w:ascii="Verdana" w:hAnsi="Verdana" w:cs="Arial"/>
                <w:sz w:val="20"/>
                <w:szCs w:val="20"/>
              </w:rPr>
              <w:t>This may be referred to as a Statement of Work or SOW.</w:t>
            </w:r>
          </w:p>
        </w:tc>
      </w:tr>
      <w:tr w:rsidR="006120E9" w:rsidRPr="008444D9" w14:paraId="3E0026E3" w14:textId="77777777" w:rsidTr="003920DD">
        <w:tc>
          <w:tcPr>
            <w:tcW w:w="2155" w:type="dxa"/>
            <w:vAlign w:val="center"/>
          </w:tcPr>
          <w:p w14:paraId="20395753" w14:textId="13FA392B" w:rsidR="006120E9" w:rsidRPr="008444D9" w:rsidRDefault="006120E9" w:rsidP="00B00C5E">
            <w:pPr>
              <w:spacing w:after="120"/>
              <w:rPr>
                <w:rFonts w:ascii="Verdana" w:hAnsi="Verdana" w:cs="Arial"/>
                <w:color w:val="000000"/>
                <w:sz w:val="20"/>
                <w:szCs w:val="20"/>
              </w:rPr>
            </w:pPr>
            <w:r w:rsidRPr="008444D9">
              <w:rPr>
                <w:rFonts w:ascii="Verdana" w:hAnsi="Verdana" w:cs="Arial"/>
                <w:color w:val="000000"/>
                <w:sz w:val="20"/>
                <w:szCs w:val="20"/>
              </w:rPr>
              <w:t>Solution Term(s)</w:t>
            </w:r>
          </w:p>
        </w:tc>
        <w:tc>
          <w:tcPr>
            <w:tcW w:w="8015" w:type="dxa"/>
          </w:tcPr>
          <w:p w14:paraId="52D7DB2D" w14:textId="3EA61A85" w:rsidR="006120E9" w:rsidRPr="008444D9" w:rsidRDefault="001575CD" w:rsidP="00B00C5E">
            <w:pPr>
              <w:spacing w:after="120"/>
              <w:rPr>
                <w:rFonts w:ascii="Verdana" w:hAnsi="Verdana" w:cs="Arial"/>
                <w:sz w:val="20"/>
                <w:szCs w:val="20"/>
              </w:rPr>
            </w:pPr>
            <w:r w:rsidRPr="008444D9">
              <w:rPr>
                <w:rFonts w:ascii="Verdana" w:hAnsi="Verdana" w:cs="Arial"/>
                <w:sz w:val="20"/>
                <w:szCs w:val="20"/>
              </w:rPr>
              <w:t>Additional</w:t>
            </w:r>
            <w:r w:rsidR="00F66E28" w:rsidRPr="008444D9">
              <w:rPr>
                <w:rFonts w:ascii="Verdana" w:hAnsi="Verdana" w:cs="Arial"/>
                <w:sz w:val="20"/>
                <w:szCs w:val="20"/>
              </w:rPr>
              <w:t xml:space="preserve"> </w:t>
            </w:r>
            <w:r w:rsidR="00A133D0" w:rsidRPr="008444D9">
              <w:rPr>
                <w:rFonts w:ascii="Verdana" w:hAnsi="Verdana" w:cs="Arial"/>
                <w:sz w:val="20"/>
                <w:szCs w:val="20"/>
              </w:rPr>
              <w:t>CloudPro</w:t>
            </w:r>
            <w:r w:rsidR="00F66E28" w:rsidRPr="008444D9">
              <w:rPr>
                <w:rFonts w:ascii="Verdana" w:hAnsi="Verdana" w:cs="Arial"/>
                <w:sz w:val="20"/>
                <w:szCs w:val="20"/>
              </w:rPr>
              <w:t xml:space="preserve"> Solution</w:t>
            </w:r>
            <w:r w:rsidR="006A473A" w:rsidRPr="008444D9">
              <w:rPr>
                <w:rFonts w:ascii="Verdana" w:hAnsi="Verdana" w:cs="Arial"/>
                <w:sz w:val="20"/>
                <w:szCs w:val="20"/>
              </w:rPr>
              <w:t>-</w:t>
            </w:r>
            <w:r w:rsidRPr="008444D9">
              <w:rPr>
                <w:rFonts w:ascii="Verdana" w:hAnsi="Verdana" w:cs="Arial"/>
                <w:sz w:val="20"/>
                <w:szCs w:val="20"/>
              </w:rPr>
              <w:t>specific</w:t>
            </w:r>
            <w:r w:rsidR="006A473A" w:rsidRPr="008444D9">
              <w:rPr>
                <w:rFonts w:ascii="Verdana" w:hAnsi="Verdana" w:cs="Arial"/>
                <w:sz w:val="20"/>
                <w:szCs w:val="20"/>
              </w:rPr>
              <w:t xml:space="preserve"> </w:t>
            </w:r>
            <w:r w:rsidRPr="008444D9">
              <w:rPr>
                <w:rFonts w:ascii="Verdana" w:hAnsi="Verdana" w:cs="Arial"/>
                <w:sz w:val="20"/>
                <w:szCs w:val="20"/>
              </w:rPr>
              <w:t xml:space="preserve">terms available at </w:t>
            </w:r>
            <w:hyperlink r:id="rId15" w:history="1">
              <w:r w:rsidRPr="008444D9">
                <w:rPr>
                  <w:rStyle w:val="Hyperlink"/>
                  <w:rFonts w:ascii="Verdana" w:hAnsi="Verdana" w:cs="Arial"/>
                  <w:sz w:val="20"/>
                  <w:szCs w:val="20"/>
                </w:rPr>
                <w:t>http://online.</w:t>
              </w:r>
              <w:r w:rsidR="00A133D0" w:rsidRPr="008444D9">
                <w:rPr>
                  <w:rStyle w:val="Hyperlink"/>
                  <w:rFonts w:ascii="Verdana" w:hAnsi="Verdana" w:cs="Arial"/>
                  <w:sz w:val="20"/>
                  <w:szCs w:val="20"/>
                </w:rPr>
                <w:t>CloudPro</w:t>
              </w:r>
              <w:r w:rsidRPr="008444D9">
                <w:rPr>
                  <w:rStyle w:val="Hyperlink"/>
                  <w:rFonts w:ascii="Verdana" w:hAnsi="Verdana" w:cs="Arial"/>
                  <w:sz w:val="20"/>
                  <w:szCs w:val="20"/>
                </w:rPr>
                <w:t>.com/terms</w:t>
              </w:r>
            </w:hyperlink>
            <w:r w:rsidRPr="008444D9">
              <w:rPr>
                <w:rFonts w:ascii="Verdana" w:hAnsi="Verdana" w:cs="Arial"/>
                <w:sz w:val="20"/>
                <w:szCs w:val="20"/>
              </w:rPr>
              <w:t xml:space="preserve">. </w:t>
            </w:r>
          </w:p>
        </w:tc>
      </w:tr>
      <w:tr w:rsidR="009601DF" w:rsidRPr="008444D9" w14:paraId="2D376A98" w14:textId="77777777" w:rsidTr="003920DD">
        <w:tc>
          <w:tcPr>
            <w:tcW w:w="2155" w:type="dxa"/>
            <w:vAlign w:val="center"/>
          </w:tcPr>
          <w:p w14:paraId="0C41BAF2" w14:textId="77777777" w:rsidR="009601DF" w:rsidRPr="008444D9" w:rsidRDefault="009601DF" w:rsidP="00B00C5E">
            <w:pPr>
              <w:spacing w:after="120"/>
              <w:rPr>
                <w:rFonts w:ascii="Verdana" w:hAnsi="Verdana" w:cs="Arial"/>
                <w:color w:val="000000"/>
                <w:sz w:val="20"/>
                <w:szCs w:val="20"/>
              </w:rPr>
            </w:pPr>
            <w:r w:rsidRPr="008444D9">
              <w:rPr>
                <w:rFonts w:ascii="Verdana" w:hAnsi="Verdana" w:cs="Arial"/>
                <w:color w:val="000000"/>
                <w:sz w:val="20"/>
                <w:szCs w:val="20"/>
              </w:rPr>
              <w:t>Term</w:t>
            </w:r>
          </w:p>
        </w:tc>
        <w:tc>
          <w:tcPr>
            <w:tcW w:w="8015" w:type="dxa"/>
          </w:tcPr>
          <w:p w14:paraId="50AD8E42" w14:textId="6581DED1" w:rsidR="009601DF" w:rsidRPr="008444D9" w:rsidRDefault="009601DF" w:rsidP="00B00C5E">
            <w:pPr>
              <w:spacing w:after="120"/>
              <w:rPr>
                <w:rFonts w:ascii="Verdana" w:hAnsi="Verdana" w:cs="Arial"/>
                <w:sz w:val="20"/>
                <w:szCs w:val="20"/>
              </w:rPr>
            </w:pPr>
            <w:r w:rsidRPr="008444D9">
              <w:rPr>
                <w:rFonts w:ascii="Verdana" w:hAnsi="Verdana" w:cs="Arial"/>
                <w:sz w:val="20"/>
                <w:szCs w:val="20"/>
              </w:rPr>
              <w:t xml:space="preserve">Initial Term </w:t>
            </w:r>
            <w:r w:rsidR="003C0B49" w:rsidRPr="008444D9">
              <w:rPr>
                <w:rFonts w:ascii="Verdana" w:hAnsi="Verdana" w:cs="Arial"/>
                <w:sz w:val="20"/>
                <w:szCs w:val="20"/>
              </w:rPr>
              <w:t>and</w:t>
            </w:r>
            <w:r w:rsidRPr="008444D9">
              <w:rPr>
                <w:rFonts w:ascii="Verdana" w:hAnsi="Verdana" w:cs="Arial"/>
                <w:sz w:val="20"/>
                <w:szCs w:val="20"/>
              </w:rPr>
              <w:t xml:space="preserve"> any Renewal Terms.  </w:t>
            </w:r>
          </w:p>
        </w:tc>
      </w:tr>
      <w:tr w:rsidR="003E717E" w:rsidRPr="008444D9" w14:paraId="71205061" w14:textId="77777777" w:rsidTr="003920DD">
        <w:tc>
          <w:tcPr>
            <w:tcW w:w="2155" w:type="dxa"/>
            <w:vAlign w:val="center"/>
          </w:tcPr>
          <w:p w14:paraId="33B14F08" w14:textId="782133F8" w:rsidR="003E717E" w:rsidRPr="008444D9" w:rsidRDefault="003E717E" w:rsidP="00B00C5E">
            <w:pPr>
              <w:spacing w:after="120"/>
              <w:rPr>
                <w:rFonts w:ascii="Verdana" w:hAnsi="Verdana" w:cs="Arial"/>
                <w:color w:val="000000"/>
                <w:sz w:val="20"/>
                <w:szCs w:val="20"/>
              </w:rPr>
            </w:pPr>
            <w:r w:rsidRPr="008444D9">
              <w:rPr>
                <w:rFonts w:ascii="Verdana" w:hAnsi="Verdana" w:cs="Arial"/>
                <w:color w:val="000000"/>
                <w:sz w:val="20"/>
                <w:szCs w:val="20"/>
              </w:rPr>
              <w:t>Third Party Payer</w:t>
            </w:r>
          </w:p>
        </w:tc>
        <w:tc>
          <w:tcPr>
            <w:tcW w:w="8015" w:type="dxa"/>
          </w:tcPr>
          <w:p w14:paraId="3431AF56" w14:textId="7F69DF4C" w:rsidR="003E717E" w:rsidRPr="008444D9" w:rsidRDefault="003E717E" w:rsidP="00B00C5E">
            <w:pPr>
              <w:spacing w:after="120"/>
              <w:rPr>
                <w:rFonts w:ascii="Verdana" w:hAnsi="Verdana" w:cs="Arial"/>
                <w:sz w:val="20"/>
                <w:szCs w:val="20"/>
              </w:rPr>
            </w:pPr>
            <w:r w:rsidRPr="008444D9">
              <w:rPr>
                <w:rFonts w:ascii="Verdana" w:hAnsi="Verdana" w:cs="Arial"/>
                <w:sz w:val="20"/>
                <w:szCs w:val="20"/>
              </w:rPr>
              <w:t xml:space="preserve">The third party identified on the </w:t>
            </w:r>
            <w:proofErr w:type="gramStart"/>
            <w:r w:rsidRPr="008444D9">
              <w:rPr>
                <w:rFonts w:ascii="Verdana" w:hAnsi="Verdana" w:cs="Arial"/>
                <w:sz w:val="20"/>
                <w:szCs w:val="20"/>
              </w:rPr>
              <w:t>Third Party</w:t>
            </w:r>
            <w:proofErr w:type="gramEnd"/>
            <w:r w:rsidRPr="008444D9">
              <w:rPr>
                <w:rFonts w:ascii="Verdana" w:hAnsi="Verdana" w:cs="Arial"/>
                <w:sz w:val="20"/>
                <w:szCs w:val="20"/>
              </w:rPr>
              <w:t xml:space="preserve"> Payer Addendum</w:t>
            </w:r>
            <w:r w:rsidR="00F7234D" w:rsidRPr="008444D9">
              <w:rPr>
                <w:rFonts w:ascii="Verdana" w:hAnsi="Verdana" w:cs="Arial"/>
                <w:sz w:val="20"/>
                <w:szCs w:val="20"/>
              </w:rPr>
              <w:t>, where applicable,</w:t>
            </w:r>
            <w:r w:rsidRPr="008444D9">
              <w:rPr>
                <w:rFonts w:ascii="Verdana" w:hAnsi="Verdana" w:cs="Arial"/>
                <w:sz w:val="20"/>
                <w:szCs w:val="20"/>
              </w:rPr>
              <w:t xml:space="preserve"> which accepts responsibility for payment on behalf of Customer</w:t>
            </w:r>
            <w:r w:rsidR="0013552E" w:rsidRPr="008444D9">
              <w:rPr>
                <w:rFonts w:ascii="Verdana" w:hAnsi="Verdana" w:cs="Arial"/>
                <w:sz w:val="20"/>
                <w:szCs w:val="20"/>
              </w:rPr>
              <w:t xml:space="preserve"> while such Addendum is in effect</w:t>
            </w:r>
            <w:r w:rsidRPr="008444D9">
              <w:rPr>
                <w:rFonts w:ascii="Verdana" w:hAnsi="Verdana" w:cs="Arial"/>
                <w:sz w:val="20"/>
                <w:szCs w:val="20"/>
              </w:rPr>
              <w:t xml:space="preserve">.  </w:t>
            </w:r>
          </w:p>
        </w:tc>
      </w:tr>
      <w:tr w:rsidR="009601DF" w:rsidRPr="008444D9" w14:paraId="3D9F6453" w14:textId="77777777" w:rsidTr="003920DD">
        <w:tc>
          <w:tcPr>
            <w:tcW w:w="2155" w:type="dxa"/>
            <w:vAlign w:val="center"/>
          </w:tcPr>
          <w:p w14:paraId="42012348" w14:textId="623E42EC" w:rsidR="009601DF" w:rsidRPr="008444D9" w:rsidRDefault="009601DF" w:rsidP="00B00C5E">
            <w:pPr>
              <w:spacing w:after="120"/>
              <w:rPr>
                <w:rFonts w:ascii="Verdana" w:hAnsi="Verdana" w:cs="Arial"/>
                <w:color w:val="000000"/>
                <w:sz w:val="20"/>
                <w:szCs w:val="20"/>
              </w:rPr>
            </w:pPr>
            <w:r w:rsidRPr="008444D9">
              <w:rPr>
                <w:rFonts w:ascii="Verdana" w:hAnsi="Verdana" w:cs="Arial"/>
                <w:color w:val="000000"/>
                <w:sz w:val="20"/>
                <w:szCs w:val="20"/>
              </w:rPr>
              <w:t xml:space="preserve">Third Party </w:t>
            </w:r>
            <w:r w:rsidR="000B3A7F" w:rsidRPr="008444D9">
              <w:rPr>
                <w:rFonts w:ascii="Verdana" w:hAnsi="Verdana" w:cs="Arial"/>
                <w:color w:val="000000"/>
                <w:sz w:val="20"/>
                <w:szCs w:val="20"/>
              </w:rPr>
              <w:t>Solutions</w:t>
            </w:r>
          </w:p>
        </w:tc>
        <w:tc>
          <w:tcPr>
            <w:tcW w:w="8015" w:type="dxa"/>
          </w:tcPr>
          <w:p w14:paraId="40B367BC" w14:textId="086C8DD8" w:rsidR="009601DF" w:rsidRPr="008444D9" w:rsidRDefault="001A0212" w:rsidP="00B00C5E">
            <w:pPr>
              <w:spacing w:after="120"/>
              <w:rPr>
                <w:rFonts w:ascii="Verdana" w:hAnsi="Verdana" w:cs="Arial"/>
                <w:sz w:val="20"/>
                <w:szCs w:val="20"/>
              </w:rPr>
            </w:pPr>
            <w:r w:rsidRPr="008444D9">
              <w:rPr>
                <w:rFonts w:ascii="Verdana" w:hAnsi="Verdana" w:cs="Arial"/>
                <w:sz w:val="20"/>
                <w:szCs w:val="20"/>
              </w:rPr>
              <w:t>Hardware, s</w:t>
            </w:r>
            <w:r w:rsidR="009601DF" w:rsidRPr="008444D9">
              <w:rPr>
                <w:rFonts w:ascii="Verdana" w:hAnsi="Verdana" w:cs="Arial"/>
                <w:sz w:val="20"/>
                <w:szCs w:val="20"/>
              </w:rPr>
              <w:t xml:space="preserve">oftware and/or content (including, but not limited to, libraries of electronic publications, manuals, guides, forms, newsletters, or other reference materials) owned or licensed by third parties.  </w:t>
            </w:r>
          </w:p>
        </w:tc>
      </w:tr>
      <w:tr w:rsidR="0067794B" w:rsidRPr="008444D9" w14:paraId="56DF537A" w14:textId="77777777" w:rsidTr="003920DD">
        <w:tc>
          <w:tcPr>
            <w:tcW w:w="2155" w:type="dxa"/>
            <w:vAlign w:val="center"/>
          </w:tcPr>
          <w:p w14:paraId="2BD1403D" w14:textId="50924C61" w:rsidR="0067794B" w:rsidRPr="008444D9" w:rsidRDefault="0067794B" w:rsidP="00B00C5E">
            <w:pPr>
              <w:spacing w:after="120"/>
              <w:rPr>
                <w:rFonts w:ascii="Verdana" w:hAnsi="Verdana" w:cs="Arial"/>
                <w:color w:val="000000"/>
                <w:sz w:val="20"/>
                <w:szCs w:val="20"/>
              </w:rPr>
            </w:pPr>
            <w:r w:rsidRPr="008444D9">
              <w:rPr>
                <w:rFonts w:ascii="Verdana" w:hAnsi="Verdana" w:cs="Arial"/>
                <w:color w:val="000000"/>
                <w:sz w:val="20"/>
                <w:szCs w:val="20"/>
              </w:rPr>
              <w:t>Transaction</w:t>
            </w:r>
          </w:p>
        </w:tc>
        <w:tc>
          <w:tcPr>
            <w:tcW w:w="8015" w:type="dxa"/>
          </w:tcPr>
          <w:p w14:paraId="159A2DE4" w14:textId="0BCEFC21" w:rsidR="0067794B" w:rsidRPr="008444D9" w:rsidRDefault="000B3A7F" w:rsidP="00B00C5E">
            <w:pPr>
              <w:spacing w:after="120"/>
              <w:rPr>
                <w:rFonts w:ascii="Verdana" w:hAnsi="Verdana" w:cs="Arial"/>
                <w:sz w:val="20"/>
                <w:szCs w:val="20"/>
              </w:rPr>
            </w:pPr>
            <w:r w:rsidRPr="008444D9">
              <w:rPr>
                <w:rFonts w:ascii="Verdana" w:hAnsi="Verdana" w:cs="Arial"/>
                <w:sz w:val="20"/>
                <w:szCs w:val="20"/>
              </w:rPr>
              <w:t xml:space="preserve">A request for, exchange </w:t>
            </w:r>
            <w:r w:rsidR="0048617F" w:rsidRPr="008444D9">
              <w:rPr>
                <w:rFonts w:ascii="Verdana" w:hAnsi="Verdana" w:cs="Arial"/>
                <w:sz w:val="20"/>
                <w:szCs w:val="20"/>
              </w:rPr>
              <w:t xml:space="preserve">of </w:t>
            </w:r>
            <w:r w:rsidRPr="008444D9">
              <w:rPr>
                <w:rFonts w:ascii="Verdana" w:hAnsi="Verdana" w:cs="Arial"/>
                <w:sz w:val="20"/>
                <w:szCs w:val="20"/>
              </w:rPr>
              <w:t>or supply of data wh</w:t>
            </w:r>
            <w:r w:rsidR="00C1110F" w:rsidRPr="008444D9">
              <w:rPr>
                <w:rFonts w:ascii="Verdana" w:hAnsi="Verdana" w:cs="Arial"/>
                <w:sz w:val="20"/>
                <w:szCs w:val="20"/>
              </w:rPr>
              <w:t xml:space="preserve">ich is processed through </w:t>
            </w:r>
            <w:r w:rsidR="0048617F" w:rsidRPr="008444D9">
              <w:rPr>
                <w:rFonts w:ascii="Verdana" w:hAnsi="Verdana" w:cs="Arial"/>
                <w:sz w:val="20"/>
                <w:szCs w:val="20"/>
              </w:rPr>
              <w:t xml:space="preserve">a </w:t>
            </w:r>
            <w:r w:rsidR="00A133D0" w:rsidRPr="008444D9">
              <w:rPr>
                <w:rFonts w:ascii="Verdana" w:hAnsi="Verdana" w:cs="Arial"/>
                <w:sz w:val="20"/>
                <w:szCs w:val="20"/>
              </w:rPr>
              <w:t>CloudPro</w:t>
            </w:r>
            <w:r w:rsidRPr="008444D9">
              <w:rPr>
                <w:rFonts w:ascii="Verdana" w:hAnsi="Verdana" w:cs="Arial"/>
                <w:sz w:val="20"/>
                <w:szCs w:val="20"/>
              </w:rPr>
              <w:t xml:space="preserve"> Solution.  </w:t>
            </w:r>
          </w:p>
        </w:tc>
      </w:tr>
      <w:tr w:rsidR="009601DF" w:rsidRPr="008444D9" w14:paraId="30A42A41" w14:textId="77777777" w:rsidTr="003920DD">
        <w:tc>
          <w:tcPr>
            <w:tcW w:w="2155" w:type="dxa"/>
            <w:vAlign w:val="center"/>
          </w:tcPr>
          <w:p w14:paraId="2674E52D" w14:textId="77777777" w:rsidR="009601DF" w:rsidRPr="008444D9" w:rsidRDefault="009601DF" w:rsidP="00B00C5E">
            <w:pPr>
              <w:spacing w:after="120"/>
              <w:rPr>
                <w:rFonts w:ascii="Verdana" w:hAnsi="Verdana" w:cs="Arial"/>
                <w:color w:val="000000"/>
                <w:sz w:val="20"/>
                <w:szCs w:val="20"/>
              </w:rPr>
            </w:pPr>
            <w:r w:rsidRPr="008444D9">
              <w:rPr>
                <w:rFonts w:ascii="Verdana" w:hAnsi="Verdana" w:cs="Arial"/>
                <w:color w:val="000000"/>
                <w:sz w:val="20"/>
                <w:szCs w:val="20"/>
              </w:rPr>
              <w:t>User</w:t>
            </w:r>
          </w:p>
        </w:tc>
        <w:tc>
          <w:tcPr>
            <w:tcW w:w="8015" w:type="dxa"/>
          </w:tcPr>
          <w:p w14:paraId="6D88B567" w14:textId="283C57EA" w:rsidR="009601DF" w:rsidRPr="008444D9" w:rsidRDefault="009601DF" w:rsidP="00B00C5E">
            <w:pPr>
              <w:spacing w:after="120"/>
              <w:rPr>
                <w:rFonts w:ascii="Verdana" w:hAnsi="Verdana" w:cs="Arial"/>
                <w:sz w:val="20"/>
                <w:szCs w:val="20"/>
              </w:rPr>
            </w:pPr>
            <w:r w:rsidRPr="008444D9">
              <w:rPr>
                <w:rFonts w:ascii="Verdana" w:hAnsi="Verdana" w:cs="Arial"/>
                <w:sz w:val="20"/>
                <w:szCs w:val="20"/>
              </w:rPr>
              <w:t xml:space="preserve">Individuals or locations that are duly authorized under the License to use the </w:t>
            </w:r>
            <w:r w:rsidR="00A133D0" w:rsidRPr="008444D9">
              <w:rPr>
                <w:rFonts w:ascii="Verdana" w:hAnsi="Verdana" w:cs="Arial"/>
                <w:sz w:val="20"/>
                <w:szCs w:val="20"/>
              </w:rPr>
              <w:t>CloudPro</w:t>
            </w:r>
            <w:r w:rsidRPr="008444D9">
              <w:rPr>
                <w:rFonts w:ascii="Verdana" w:hAnsi="Verdana" w:cs="Arial"/>
                <w:sz w:val="20"/>
                <w:szCs w:val="20"/>
              </w:rPr>
              <w:t xml:space="preserve"> Solutions.  </w:t>
            </w:r>
          </w:p>
        </w:tc>
      </w:tr>
      <w:tr w:rsidR="009601DF" w:rsidRPr="008444D9" w14:paraId="5AA19940" w14:textId="77777777" w:rsidTr="003920DD">
        <w:tc>
          <w:tcPr>
            <w:tcW w:w="2155" w:type="dxa"/>
            <w:vAlign w:val="center"/>
          </w:tcPr>
          <w:p w14:paraId="24F5C094" w14:textId="210174A4" w:rsidR="009601DF" w:rsidRPr="008444D9" w:rsidRDefault="00A133D0" w:rsidP="00B00C5E">
            <w:pPr>
              <w:spacing w:after="120"/>
              <w:rPr>
                <w:rFonts w:ascii="Verdana" w:hAnsi="Verdana" w:cs="Arial"/>
                <w:color w:val="000000"/>
                <w:sz w:val="20"/>
                <w:szCs w:val="20"/>
              </w:rPr>
            </w:pPr>
            <w:r w:rsidRPr="008444D9">
              <w:rPr>
                <w:rFonts w:ascii="Verdana" w:hAnsi="Verdana" w:cs="Arial"/>
                <w:color w:val="000000"/>
                <w:sz w:val="20"/>
                <w:szCs w:val="20"/>
              </w:rPr>
              <w:t>CloudPro</w:t>
            </w:r>
          </w:p>
        </w:tc>
        <w:tc>
          <w:tcPr>
            <w:tcW w:w="8015" w:type="dxa"/>
          </w:tcPr>
          <w:p w14:paraId="02E9B3C1" w14:textId="65D9048D" w:rsidR="009601DF" w:rsidRPr="008444D9" w:rsidRDefault="009601DF" w:rsidP="00B00C5E">
            <w:pPr>
              <w:spacing w:after="120"/>
              <w:rPr>
                <w:rFonts w:ascii="Verdana" w:hAnsi="Verdana" w:cs="Arial"/>
                <w:sz w:val="20"/>
                <w:szCs w:val="20"/>
              </w:rPr>
            </w:pPr>
            <w:r w:rsidRPr="008444D9">
              <w:rPr>
                <w:rFonts w:ascii="Verdana" w:hAnsi="Verdana" w:cs="Arial"/>
                <w:sz w:val="20"/>
                <w:szCs w:val="20"/>
              </w:rPr>
              <w:t xml:space="preserve">The </w:t>
            </w:r>
            <w:r w:rsidR="00A133D0" w:rsidRPr="008444D9">
              <w:rPr>
                <w:rFonts w:ascii="Verdana" w:hAnsi="Verdana" w:cs="Arial"/>
                <w:sz w:val="20"/>
                <w:szCs w:val="20"/>
              </w:rPr>
              <w:t>CloudPro</w:t>
            </w:r>
            <w:r w:rsidRPr="008444D9">
              <w:rPr>
                <w:rFonts w:ascii="Verdana" w:hAnsi="Verdana" w:cs="Arial"/>
                <w:sz w:val="20"/>
                <w:szCs w:val="20"/>
              </w:rPr>
              <w:t xml:space="preserve"> Company</w:t>
            </w:r>
            <w:r w:rsidR="007D7A2E" w:rsidRPr="008444D9">
              <w:rPr>
                <w:rFonts w:ascii="Verdana" w:hAnsi="Verdana" w:cs="Arial"/>
                <w:sz w:val="20"/>
                <w:szCs w:val="20"/>
              </w:rPr>
              <w:t>(ies)</w:t>
            </w:r>
            <w:r w:rsidRPr="008444D9">
              <w:rPr>
                <w:rFonts w:ascii="Verdana" w:hAnsi="Verdana" w:cs="Arial"/>
                <w:sz w:val="20"/>
                <w:szCs w:val="20"/>
              </w:rPr>
              <w:t xml:space="preserve"> </w:t>
            </w:r>
            <w:r w:rsidR="007D7A2E" w:rsidRPr="008444D9">
              <w:rPr>
                <w:rFonts w:ascii="Verdana" w:hAnsi="Verdana" w:cs="Arial"/>
                <w:sz w:val="20"/>
                <w:szCs w:val="20"/>
              </w:rPr>
              <w:t xml:space="preserve">which own(s) the applicable </w:t>
            </w:r>
            <w:r w:rsidR="00A133D0" w:rsidRPr="008444D9">
              <w:rPr>
                <w:rFonts w:ascii="Verdana" w:hAnsi="Verdana" w:cs="Arial"/>
                <w:sz w:val="20"/>
                <w:szCs w:val="20"/>
              </w:rPr>
              <w:t>CloudPro</w:t>
            </w:r>
            <w:r w:rsidR="007D7A2E" w:rsidRPr="008444D9">
              <w:rPr>
                <w:rFonts w:ascii="Verdana" w:hAnsi="Verdana" w:cs="Arial"/>
                <w:sz w:val="20"/>
                <w:szCs w:val="20"/>
              </w:rPr>
              <w:t xml:space="preserve"> Solution(s) specified on</w:t>
            </w:r>
            <w:r w:rsidRPr="008444D9">
              <w:rPr>
                <w:rFonts w:ascii="Verdana" w:hAnsi="Verdana" w:cs="Arial"/>
                <w:sz w:val="20"/>
                <w:szCs w:val="20"/>
              </w:rPr>
              <w:t xml:space="preserve"> the Order.  </w:t>
            </w:r>
          </w:p>
        </w:tc>
      </w:tr>
      <w:tr w:rsidR="009601DF" w:rsidRPr="008444D9" w14:paraId="5E51A622" w14:textId="77777777" w:rsidTr="003920DD">
        <w:tc>
          <w:tcPr>
            <w:tcW w:w="2155" w:type="dxa"/>
          </w:tcPr>
          <w:p w14:paraId="072AF329" w14:textId="2DD3610C" w:rsidR="009601DF" w:rsidRPr="008444D9" w:rsidRDefault="00A133D0" w:rsidP="00B00C5E">
            <w:pPr>
              <w:spacing w:after="120"/>
              <w:rPr>
                <w:rFonts w:ascii="Verdana" w:hAnsi="Verdana" w:cs="Arial"/>
                <w:color w:val="000000"/>
                <w:sz w:val="20"/>
                <w:szCs w:val="20"/>
              </w:rPr>
            </w:pPr>
            <w:r w:rsidRPr="008444D9">
              <w:rPr>
                <w:rFonts w:ascii="Verdana" w:hAnsi="Verdana" w:cs="Arial"/>
                <w:color w:val="000000"/>
                <w:sz w:val="20"/>
                <w:szCs w:val="20"/>
              </w:rPr>
              <w:t>CloudPro</w:t>
            </w:r>
            <w:r w:rsidR="009601DF" w:rsidRPr="008444D9">
              <w:rPr>
                <w:rFonts w:ascii="Verdana" w:hAnsi="Verdana" w:cs="Arial"/>
                <w:color w:val="000000"/>
                <w:sz w:val="20"/>
                <w:szCs w:val="20"/>
              </w:rPr>
              <w:t xml:space="preserve"> Solution </w:t>
            </w:r>
          </w:p>
        </w:tc>
        <w:tc>
          <w:tcPr>
            <w:tcW w:w="8015" w:type="dxa"/>
          </w:tcPr>
          <w:p w14:paraId="15BF133C" w14:textId="7FB6C5B6" w:rsidR="009601DF" w:rsidRPr="008444D9" w:rsidRDefault="009601DF" w:rsidP="00B00C5E">
            <w:pPr>
              <w:spacing w:after="120"/>
              <w:rPr>
                <w:rFonts w:ascii="Verdana" w:hAnsi="Verdana" w:cs="Arial"/>
                <w:sz w:val="20"/>
                <w:szCs w:val="20"/>
              </w:rPr>
            </w:pPr>
            <w:r w:rsidRPr="008444D9">
              <w:rPr>
                <w:rFonts w:ascii="Verdana" w:hAnsi="Verdana" w:cs="Arial"/>
                <w:sz w:val="20"/>
                <w:szCs w:val="20"/>
              </w:rPr>
              <w:t xml:space="preserve">Collectively, all </w:t>
            </w:r>
            <w:r w:rsidR="00691E61" w:rsidRPr="008444D9">
              <w:rPr>
                <w:rFonts w:ascii="Verdana" w:hAnsi="Verdana" w:cs="Arial"/>
                <w:sz w:val="20"/>
                <w:szCs w:val="20"/>
              </w:rPr>
              <w:t>products and services</w:t>
            </w:r>
            <w:r w:rsidRPr="008444D9">
              <w:rPr>
                <w:rFonts w:ascii="Verdana" w:hAnsi="Verdana" w:cs="Arial"/>
                <w:sz w:val="20"/>
                <w:szCs w:val="20"/>
              </w:rPr>
              <w:t xml:space="preserve"> provided by </w:t>
            </w:r>
            <w:r w:rsidR="00A133D0" w:rsidRPr="008444D9">
              <w:rPr>
                <w:rFonts w:ascii="Verdana" w:hAnsi="Verdana" w:cs="Arial"/>
                <w:sz w:val="20"/>
                <w:szCs w:val="20"/>
              </w:rPr>
              <w:t>CloudPro</w:t>
            </w:r>
            <w:r w:rsidRPr="008444D9">
              <w:rPr>
                <w:rFonts w:ascii="Verdana" w:hAnsi="Verdana" w:cs="Arial"/>
                <w:sz w:val="20"/>
                <w:szCs w:val="20"/>
              </w:rPr>
              <w:t xml:space="preserve"> to Customer, including, but not limited to In-House Software, Online Services, Maintenance, and Professional Services.  </w:t>
            </w:r>
          </w:p>
        </w:tc>
      </w:tr>
    </w:tbl>
    <w:p w14:paraId="17461940" w14:textId="774363FE" w:rsidR="00847AA6" w:rsidRDefault="00847AA6" w:rsidP="00B00C5E">
      <w:pPr>
        <w:pStyle w:val="BodyText2"/>
        <w:spacing w:line="240" w:lineRule="auto"/>
        <w:rPr>
          <w:rFonts w:ascii="Verdana" w:hAnsi="Verdana" w:cs="Arial"/>
          <w:sz w:val="20"/>
          <w:szCs w:val="20"/>
        </w:rPr>
      </w:pPr>
    </w:p>
    <w:p w14:paraId="6F600CDE" w14:textId="427D3631" w:rsidR="00847AA6" w:rsidRDefault="00847AA6" w:rsidP="00B00C5E">
      <w:pPr>
        <w:pStyle w:val="BodyText2"/>
        <w:spacing w:line="240" w:lineRule="auto"/>
        <w:rPr>
          <w:rFonts w:ascii="Verdana" w:hAnsi="Verdana" w:cs="Arial"/>
          <w:sz w:val="20"/>
          <w:szCs w:val="20"/>
        </w:rPr>
      </w:pPr>
    </w:p>
    <w:p w14:paraId="635FAAFB" w14:textId="77777777" w:rsidR="005D758C" w:rsidRDefault="005D758C" w:rsidP="00B00C5E">
      <w:pPr>
        <w:pStyle w:val="BodyText2"/>
        <w:spacing w:line="240" w:lineRule="auto"/>
        <w:rPr>
          <w:rFonts w:ascii="Verdana" w:hAnsi="Verdana" w:cs="Arial"/>
          <w:sz w:val="20"/>
          <w:szCs w:val="20"/>
        </w:rPr>
      </w:pPr>
    </w:p>
    <w:p w14:paraId="1C6FA34F" w14:textId="4F2F73E4" w:rsidR="00AC56F5" w:rsidRPr="008444D9" w:rsidRDefault="00AC56F5" w:rsidP="00B00C5E">
      <w:pPr>
        <w:pStyle w:val="BodyText2"/>
        <w:spacing w:line="240" w:lineRule="auto"/>
        <w:rPr>
          <w:rFonts w:ascii="Verdana" w:hAnsi="Verdana" w:cs="Arial"/>
          <w:sz w:val="20"/>
          <w:szCs w:val="20"/>
        </w:rPr>
      </w:pPr>
      <w:r w:rsidRPr="008444D9">
        <w:rPr>
          <w:rFonts w:ascii="Verdana" w:hAnsi="Verdana" w:cs="Arial"/>
          <w:sz w:val="20"/>
          <w:szCs w:val="20"/>
        </w:rPr>
        <w:t>Executed on the dates set forth herein by the undersigned authorized representatives of the parties.</w:t>
      </w:r>
    </w:p>
    <w:tbl>
      <w:tblPr>
        <w:tblW w:w="0" w:type="auto"/>
        <w:tblInd w:w="108" w:type="dxa"/>
        <w:tblLayout w:type="fixed"/>
        <w:tblCellMar>
          <w:left w:w="0" w:type="dxa"/>
          <w:right w:w="0" w:type="dxa"/>
        </w:tblCellMar>
        <w:tblLook w:val="01E0" w:firstRow="1" w:lastRow="1" w:firstColumn="1" w:lastColumn="1" w:noHBand="0" w:noVBand="0"/>
      </w:tblPr>
      <w:tblGrid>
        <w:gridCol w:w="4537"/>
        <w:gridCol w:w="4538"/>
      </w:tblGrid>
      <w:tr w:rsidR="00AC56F5" w:rsidRPr="008444D9" w14:paraId="6930D02E" w14:textId="77777777" w:rsidTr="008444D9">
        <w:trPr>
          <w:trHeight w:val="68"/>
        </w:trPr>
        <w:tc>
          <w:tcPr>
            <w:tcW w:w="4537" w:type="dxa"/>
          </w:tcPr>
          <w:p w14:paraId="01D8C4ED" w14:textId="10837A85" w:rsidR="00AC56F5" w:rsidRPr="008444D9" w:rsidRDefault="00D979D3" w:rsidP="008444D9">
            <w:pPr>
              <w:pStyle w:val="TableParagraph"/>
              <w:ind w:left="200"/>
              <w:jc w:val="both"/>
              <w:rPr>
                <w:rFonts w:ascii="Verdana" w:hAnsi="Verdana"/>
                <w:sz w:val="20"/>
              </w:rPr>
            </w:pPr>
            <w:r>
              <w:rPr>
                <w:rFonts w:ascii="Verdana" w:hAnsi="Verdana"/>
                <w:sz w:val="20"/>
              </w:rPr>
              <w:t>ACME Corp</w:t>
            </w:r>
          </w:p>
          <w:p w14:paraId="7407668D" w14:textId="77777777" w:rsidR="00AC56F5" w:rsidRPr="008444D9" w:rsidRDefault="00AC56F5" w:rsidP="008444D9">
            <w:pPr>
              <w:pStyle w:val="TableParagraph"/>
              <w:rPr>
                <w:rFonts w:ascii="Verdana" w:hAnsi="Verdana"/>
              </w:rPr>
            </w:pPr>
          </w:p>
          <w:p w14:paraId="09367298" w14:textId="77777777" w:rsidR="00FE3977" w:rsidRDefault="00FE3977" w:rsidP="00547013">
            <w:pPr>
              <w:pStyle w:val="TableParagraph"/>
              <w:tabs>
                <w:tab w:val="left" w:pos="4519"/>
              </w:tabs>
              <w:ind w:right="-1477"/>
              <w:jc w:val="both"/>
              <w:rPr>
                <w:rFonts w:ascii="Verdana" w:hAnsi="Verdana"/>
                <w:sz w:val="20"/>
              </w:rPr>
            </w:pPr>
          </w:p>
          <w:p w14:paraId="2F70E571" w14:textId="77777777" w:rsidR="0051456F" w:rsidRDefault="0051456F" w:rsidP="008444D9">
            <w:pPr>
              <w:pStyle w:val="TableParagraph"/>
              <w:tabs>
                <w:tab w:val="left" w:pos="4519"/>
              </w:tabs>
              <w:ind w:left="200" w:right="-1477"/>
              <w:jc w:val="both"/>
              <w:rPr>
                <w:rFonts w:ascii="Verdana" w:hAnsi="Verdana"/>
                <w:sz w:val="20"/>
              </w:rPr>
            </w:pPr>
          </w:p>
          <w:p w14:paraId="1AFFA82F" w14:textId="2FAAB258" w:rsidR="00AC56F5" w:rsidRPr="008444D9" w:rsidRDefault="00AC56F5" w:rsidP="008444D9">
            <w:pPr>
              <w:pStyle w:val="TableParagraph"/>
              <w:tabs>
                <w:tab w:val="left" w:pos="4519"/>
              </w:tabs>
              <w:ind w:left="200" w:right="-1477"/>
              <w:jc w:val="both"/>
              <w:rPr>
                <w:rFonts w:ascii="Verdana" w:hAnsi="Verdana"/>
                <w:sz w:val="20"/>
              </w:rPr>
            </w:pPr>
            <w:r w:rsidRPr="008444D9">
              <w:rPr>
                <w:rFonts w:ascii="Verdana" w:hAnsi="Verdana"/>
                <w:sz w:val="20"/>
              </w:rPr>
              <w:lastRenderedPageBreak/>
              <w:t>Name:</w:t>
            </w:r>
            <w:r w:rsidR="007825CF">
              <w:rPr>
                <w:rFonts w:ascii="Verdana" w:hAnsi="Verdana"/>
                <w:sz w:val="20"/>
              </w:rPr>
              <w:t xml:space="preserve"> </w:t>
            </w:r>
            <w:r w:rsidR="00547013" w:rsidRPr="00547013">
              <w:rPr>
                <w:rFonts w:ascii="Verdana" w:hAnsi="Verdana"/>
                <w:color w:val="FF0000"/>
                <w:sz w:val="20"/>
              </w:rPr>
              <w:t>[Customer Signatory]</w:t>
            </w:r>
          </w:p>
          <w:p w14:paraId="5CE3E56B" w14:textId="77777777" w:rsidR="00AC56F5" w:rsidRPr="008444D9" w:rsidRDefault="00AC56F5" w:rsidP="008444D9">
            <w:pPr>
              <w:pStyle w:val="TableParagraph"/>
              <w:tabs>
                <w:tab w:val="left" w:pos="4519"/>
              </w:tabs>
              <w:ind w:left="200" w:right="-1477"/>
              <w:jc w:val="both"/>
              <w:rPr>
                <w:rFonts w:ascii="Verdana" w:hAnsi="Verdana"/>
                <w:sz w:val="20"/>
              </w:rPr>
            </w:pPr>
          </w:p>
          <w:p w14:paraId="2DE52B9D" w14:textId="4485C585" w:rsidR="00AC56F5" w:rsidRPr="007825CF" w:rsidRDefault="00AC56F5" w:rsidP="008444D9">
            <w:pPr>
              <w:pStyle w:val="TableParagraph"/>
              <w:tabs>
                <w:tab w:val="left" w:pos="4519"/>
              </w:tabs>
              <w:ind w:left="200" w:right="-1477"/>
              <w:jc w:val="both"/>
              <w:rPr>
                <w:rFonts w:ascii="Verdana" w:hAnsi="Verdana"/>
                <w:sz w:val="20"/>
              </w:rPr>
            </w:pPr>
            <w:r w:rsidRPr="008444D9">
              <w:rPr>
                <w:rFonts w:ascii="Verdana" w:hAnsi="Verdana"/>
                <w:sz w:val="20"/>
              </w:rPr>
              <w:t xml:space="preserve">Title: </w:t>
            </w:r>
            <w:r w:rsidR="00547013" w:rsidRPr="00547013">
              <w:rPr>
                <w:rFonts w:ascii="Verdana" w:hAnsi="Verdana"/>
                <w:color w:val="FF0000"/>
                <w:sz w:val="20"/>
              </w:rPr>
              <w:t>[Signatory Title]</w:t>
            </w:r>
          </w:p>
          <w:p w14:paraId="4BC6F589" w14:textId="77777777" w:rsidR="00AC56F5" w:rsidRPr="008444D9" w:rsidRDefault="00AC56F5" w:rsidP="008444D9">
            <w:pPr>
              <w:pStyle w:val="TableParagraph"/>
              <w:tabs>
                <w:tab w:val="left" w:pos="4519"/>
              </w:tabs>
              <w:ind w:left="200" w:right="-1477"/>
              <w:jc w:val="both"/>
              <w:rPr>
                <w:rFonts w:ascii="Verdana" w:hAnsi="Verdana"/>
                <w:sz w:val="20"/>
                <w:u w:val="single"/>
              </w:rPr>
            </w:pPr>
          </w:p>
          <w:p w14:paraId="2AC657E5" w14:textId="624F7E64" w:rsidR="00AC56F5" w:rsidRPr="008444D9" w:rsidRDefault="00AC56F5" w:rsidP="008444D9">
            <w:pPr>
              <w:pStyle w:val="TableParagraph"/>
              <w:tabs>
                <w:tab w:val="left" w:pos="4519"/>
              </w:tabs>
              <w:ind w:left="200" w:right="-1477"/>
              <w:jc w:val="both"/>
              <w:rPr>
                <w:rFonts w:ascii="Verdana" w:hAnsi="Verdana"/>
                <w:sz w:val="20"/>
                <w:u w:val="single"/>
              </w:rPr>
            </w:pPr>
            <w:r w:rsidRPr="008444D9">
              <w:rPr>
                <w:rFonts w:ascii="Verdana" w:hAnsi="Verdana"/>
                <w:sz w:val="20"/>
              </w:rPr>
              <w:t xml:space="preserve">Date: </w:t>
            </w:r>
            <w:r w:rsidR="00547013" w:rsidRPr="00547013">
              <w:rPr>
                <w:rFonts w:ascii="Verdana" w:hAnsi="Verdana"/>
                <w:color w:val="FF0000"/>
                <w:sz w:val="20"/>
              </w:rPr>
              <w:t>[Signature Date]</w:t>
            </w:r>
          </w:p>
        </w:tc>
        <w:tc>
          <w:tcPr>
            <w:tcW w:w="4538" w:type="dxa"/>
          </w:tcPr>
          <w:p w14:paraId="1626BED7" w14:textId="23AB9AFD" w:rsidR="00AC56F5" w:rsidRPr="008444D9" w:rsidRDefault="00A133D0" w:rsidP="008444D9">
            <w:pPr>
              <w:pStyle w:val="TableParagraph"/>
              <w:ind w:left="360"/>
              <w:jc w:val="both"/>
              <w:rPr>
                <w:rFonts w:ascii="Verdana" w:hAnsi="Verdana"/>
                <w:sz w:val="20"/>
              </w:rPr>
            </w:pPr>
            <w:r w:rsidRPr="008444D9">
              <w:rPr>
                <w:rFonts w:ascii="Verdana" w:hAnsi="Verdana"/>
                <w:sz w:val="20"/>
              </w:rPr>
              <w:lastRenderedPageBreak/>
              <w:t>CLOUDPRO</w:t>
            </w:r>
            <w:r w:rsidR="00AC56F5" w:rsidRPr="008444D9">
              <w:rPr>
                <w:rFonts w:ascii="Verdana" w:hAnsi="Verdana"/>
                <w:sz w:val="20"/>
              </w:rPr>
              <w:t>, INC., for itself and its Affiliates</w:t>
            </w:r>
          </w:p>
          <w:p w14:paraId="6773FEFE" w14:textId="77777777" w:rsidR="00AC56F5" w:rsidRPr="008444D9" w:rsidRDefault="00AC56F5" w:rsidP="008444D9">
            <w:pPr>
              <w:pStyle w:val="TableParagraph"/>
              <w:tabs>
                <w:tab w:val="left" w:pos="2028"/>
              </w:tabs>
              <w:ind w:left="360"/>
              <w:rPr>
                <w:rFonts w:ascii="Verdana" w:hAnsi="Verdana"/>
                <w:sz w:val="19"/>
              </w:rPr>
            </w:pPr>
            <w:r w:rsidRPr="008444D9">
              <w:rPr>
                <w:rFonts w:ascii="Verdana" w:hAnsi="Verdana"/>
              </w:rPr>
              <w:tab/>
            </w:r>
          </w:p>
          <w:p w14:paraId="6B9F464A" w14:textId="423C4776" w:rsidR="00AC56F5" w:rsidRPr="008444D9" w:rsidRDefault="00AC56F5" w:rsidP="00514EDF">
            <w:pPr>
              <w:pStyle w:val="TableParagraph"/>
              <w:tabs>
                <w:tab w:val="left" w:pos="6151"/>
              </w:tabs>
              <w:ind w:left="360" w:right="-121"/>
              <w:jc w:val="both"/>
              <w:rPr>
                <w:rFonts w:ascii="Verdana" w:hAnsi="Verdana"/>
                <w:sz w:val="20"/>
              </w:rPr>
            </w:pPr>
          </w:p>
          <w:p w14:paraId="58586FCE" w14:textId="2E195B7E" w:rsidR="00AC56F5" w:rsidRPr="00547013" w:rsidRDefault="00AC56F5" w:rsidP="008444D9">
            <w:pPr>
              <w:pStyle w:val="TableParagraph"/>
              <w:tabs>
                <w:tab w:val="left" w:pos="6151"/>
              </w:tabs>
              <w:ind w:left="360" w:right="-121"/>
              <w:jc w:val="both"/>
              <w:rPr>
                <w:rFonts w:ascii="Verdana" w:hAnsi="Verdana"/>
                <w:color w:val="FF0000"/>
                <w:sz w:val="20"/>
              </w:rPr>
            </w:pPr>
            <w:r w:rsidRPr="008444D9">
              <w:rPr>
                <w:rFonts w:ascii="Verdana" w:hAnsi="Verdana"/>
                <w:sz w:val="20"/>
              </w:rPr>
              <w:lastRenderedPageBreak/>
              <w:t xml:space="preserve">Name: </w:t>
            </w:r>
            <w:r w:rsidR="00547013" w:rsidRPr="00547013">
              <w:rPr>
                <w:rFonts w:ascii="Verdana" w:hAnsi="Verdana"/>
                <w:color w:val="FF0000"/>
                <w:sz w:val="20"/>
              </w:rPr>
              <w:t>[CloudPro Signatory]</w:t>
            </w:r>
          </w:p>
          <w:p w14:paraId="53C61377" w14:textId="77777777" w:rsidR="00AC56F5" w:rsidRPr="008444D9" w:rsidRDefault="00AC56F5" w:rsidP="008444D9">
            <w:pPr>
              <w:pStyle w:val="TableParagraph"/>
              <w:tabs>
                <w:tab w:val="left" w:pos="6151"/>
              </w:tabs>
              <w:ind w:left="360" w:right="-121"/>
              <w:jc w:val="both"/>
              <w:rPr>
                <w:rFonts w:ascii="Verdana" w:hAnsi="Verdana"/>
                <w:sz w:val="20"/>
              </w:rPr>
            </w:pPr>
          </w:p>
          <w:p w14:paraId="70E5B011" w14:textId="0B03D8B5" w:rsidR="00AC56F5" w:rsidRPr="008444D9" w:rsidRDefault="00AC56F5" w:rsidP="008444D9">
            <w:pPr>
              <w:pStyle w:val="TableParagraph"/>
              <w:tabs>
                <w:tab w:val="left" w:pos="6151"/>
              </w:tabs>
              <w:ind w:left="360" w:right="-121"/>
              <w:jc w:val="both"/>
              <w:rPr>
                <w:rFonts w:ascii="Verdana" w:hAnsi="Verdana"/>
                <w:sz w:val="20"/>
              </w:rPr>
            </w:pPr>
            <w:r w:rsidRPr="008444D9">
              <w:rPr>
                <w:rFonts w:ascii="Verdana" w:hAnsi="Verdana"/>
                <w:sz w:val="20"/>
              </w:rPr>
              <w:t xml:space="preserve">Title: </w:t>
            </w:r>
            <w:r w:rsidR="00547013" w:rsidRPr="00547013">
              <w:rPr>
                <w:rFonts w:ascii="Verdana" w:hAnsi="Verdana"/>
                <w:color w:val="FF0000"/>
                <w:sz w:val="20"/>
              </w:rPr>
              <w:t>[Signatory Title]</w:t>
            </w:r>
          </w:p>
          <w:p w14:paraId="36A07556" w14:textId="77777777" w:rsidR="00AC56F5" w:rsidRPr="008444D9" w:rsidRDefault="00AC56F5" w:rsidP="008444D9">
            <w:pPr>
              <w:pStyle w:val="TableParagraph"/>
              <w:tabs>
                <w:tab w:val="left" w:pos="6151"/>
              </w:tabs>
              <w:ind w:left="360" w:right="-121"/>
              <w:jc w:val="both"/>
              <w:rPr>
                <w:rFonts w:ascii="Verdana" w:hAnsi="Verdana"/>
                <w:sz w:val="20"/>
              </w:rPr>
            </w:pPr>
          </w:p>
          <w:p w14:paraId="44C23324" w14:textId="57484820" w:rsidR="00AC56F5" w:rsidRPr="008444D9" w:rsidRDefault="00AC56F5" w:rsidP="008444D9">
            <w:pPr>
              <w:pStyle w:val="TableParagraph"/>
              <w:tabs>
                <w:tab w:val="left" w:pos="6151"/>
              </w:tabs>
              <w:ind w:left="360" w:right="-121"/>
              <w:jc w:val="both"/>
              <w:rPr>
                <w:rFonts w:ascii="Verdana" w:hAnsi="Verdana"/>
                <w:sz w:val="20"/>
              </w:rPr>
            </w:pPr>
            <w:r w:rsidRPr="008444D9">
              <w:rPr>
                <w:rFonts w:ascii="Verdana" w:hAnsi="Verdana"/>
                <w:sz w:val="20"/>
              </w:rPr>
              <w:t>Date:</w:t>
            </w:r>
            <w:r w:rsidR="003714FD">
              <w:rPr>
                <w:rFonts w:ascii="Verdana" w:hAnsi="Verdana"/>
                <w:sz w:val="20"/>
              </w:rPr>
              <w:t xml:space="preserve"> </w:t>
            </w:r>
            <w:r w:rsidR="00547013" w:rsidRPr="00547013">
              <w:rPr>
                <w:rFonts w:ascii="Verdana" w:hAnsi="Verdana"/>
                <w:color w:val="FF0000"/>
                <w:sz w:val="20"/>
              </w:rPr>
              <w:t>[Signature Date]</w:t>
            </w:r>
          </w:p>
        </w:tc>
      </w:tr>
    </w:tbl>
    <w:p w14:paraId="35E31D97" w14:textId="2E153926" w:rsidR="007D25FB" w:rsidRDefault="007D25FB" w:rsidP="00B00C5E">
      <w:pPr>
        <w:spacing w:after="120"/>
        <w:rPr>
          <w:rFonts w:ascii="Verdana" w:hAnsi="Verdana"/>
        </w:rPr>
      </w:pPr>
    </w:p>
    <w:p w14:paraId="7F3E20DF" w14:textId="2D4AD13D" w:rsidR="00E20E1D" w:rsidRDefault="00E20E1D" w:rsidP="00B00C5E">
      <w:pPr>
        <w:spacing w:after="120"/>
        <w:rPr>
          <w:rFonts w:ascii="Verdana" w:hAnsi="Verdana"/>
        </w:rPr>
      </w:pPr>
    </w:p>
    <w:p w14:paraId="2A49DFFD" w14:textId="6F22A3AE" w:rsidR="00665826" w:rsidRDefault="00665826" w:rsidP="00B00C5E">
      <w:pPr>
        <w:spacing w:after="120"/>
        <w:rPr>
          <w:rFonts w:ascii="Verdana" w:hAnsi="Verdana"/>
        </w:rPr>
      </w:pPr>
    </w:p>
    <w:p w14:paraId="1EEE41F3" w14:textId="3564C4F2" w:rsidR="00665826" w:rsidRDefault="00665826" w:rsidP="00B00C5E">
      <w:pPr>
        <w:spacing w:after="120"/>
        <w:rPr>
          <w:rFonts w:ascii="Verdana" w:hAnsi="Verdana"/>
        </w:rPr>
      </w:pPr>
    </w:p>
    <w:p w14:paraId="75E43E32" w14:textId="5032EC8A" w:rsidR="00665826" w:rsidRDefault="00665826" w:rsidP="00B00C5E">
      <w:pPr>
        <w:spacing w:after="120"/>
        <w:rPr>
          <w:rFonts w:ascii="Verdana" w:hAnsi="Verdana"/>
        </w:rPr>
      </w:pPr>
    </w:p>
    <w:p w14:paraId="4CA94505" w14:textId="14C9B752" w:rsidR="00665826" w:rsidRDefault="00665826" w:rsidP="00B00C5E">
      <w:pPr>
        <w:spacing w:after="120"/>
        <w:rPr>
          <w:rFonts w:ascii="Verdana" w:hAnsi="Verdana"/>
        </w:rPr>
      </w:pPr>
    </w:p>
    <w:p w14:paraId="198A8ADA" w14:textId="72FD7A4D" w:rsidR="00665826" w:rsidRDefault="00665826" w:rsidP="00B00C5E">
      <w:pPr>
        <w:spacing w:after="120"/>
        <w:rPr>
          <w:rFonts w:ascii="Verdana" w:hAnsi="Verdana"/>
        </w:rPr>
      </w:pPr>
    </w:p>
    <w:p w14:paraId="0149C327" w14:textId="05D0674B" w:rsidR="00665826" w:rsidRDefault="00665826" w:rsidP="00B00C5E">
      <w:pPr>
        <w:spacing w:after="120"/>
        <w:rPr>
          <w:rFonts w:ascii="Verdana" w:hAnsi="Verdana"/>
        </w:rPr>
      </w:pPr>
    </w:p>
    <w:p w14:paraId="27175D99" w14:textId="466E8224" w:rsidR="00665826" w:rsidRDefault="00665826" w:rsidP="00B00C5E">
      <w:pPr>
        <w:spacing w:after="120"/>
        <w:rPr>
          <w:rFonts w:ascii="Verdana" w:hAnsi="Verdana"/>
        </w:rPr>
      </w:pPr>
    </w:p>
    <w:p w14:paraId="18838B8A" w14:textId="098CF0DF" w:rsidR="00665826" w:rsidRDefault="00665826" w:rsidP="00B00C5E">
      <w:pPr>
        <w:spacing w:after="120"/>
        <w:rPr>
          <w:rFonts w:ascii="Verdana" w:hAnsi="Verdana"/>
        </w:rPr>
      </w:pPr>
    </w:p>
    <w:p w14:paraId="7F015647" w14:textId="7157D5A1" w:rsidR="00665826" w:rsidRDefault="00665826" w:rsidP="00B00C5E">
      <w:pPr>
        <w:spacing w:after="120"/>
        <w:rPr>
          <w:rFonts w:ascii="Verdana" w:hAnsi="Verdana"/>
        </w:rPr>
      </w:pPr>
    </w:p>
    <w:p w14:paraId="51AB7ACC" w14:textId="3A92C0F2" w:rsidR="00665826" w:rsidRDefault="00665826" w:rsidP="00B00C5E">
      <w:pPr>
        <w:spacing w:after="120"/>
        <w:rPr>
          <w:rFonts w:ascii="Verdana" w:hAnsi="Verdana"/>
        </w:rPr>
      </w:pPr>
    </w:p>
    <w:p w14:paraId="2B00DFC7" w14:textId="5B95A34B" w:rsidR="00665826" w:rsidRDefault="00665826" w:rsidP="00B00C5E">
      <w:pPr>
        <w:spacing w:after="120"/>
        <w:rPr>
          <w:rFonts w:ascii="Verdana" w:hAnsi="Verdana"/>
        </w:rPr>
      </w:pPr>
    </w:p>
    <w:p w14:paraId="16A65176" w14:textId="058FCDD9" w:rsidR="00665826" w:rsidRDefault="00665826" w:rsidP="00B00C5E">
      <w:pPr>
        <w:spacing w:after="120"/>
        <w:rPr>
          <w:rFonts w:ascii="Verdana" w:hAnsi="Verdana"/>
        </w:rPr>
      </w:pPr>
    </w:p>
    <w:p w14:paraId="78D8B739" w14:textId="2CFA0B28" w:rsidR="00665826" w:rsidRDefault="00665826" w:rsidP="00B00C5E">
      <w:pPr>
        <w:spacing w:after="120"/>
        <w:rPr>
          <w:rFonts w:ascii="Verdana" w:hAnsi="Verdana"/>
        </w:rPr>
      </w:pPr>
    </w:p>
    <w:p w14:paraId="0F8AC457" w14:textId="599B0A08" w:rsidR="00665826" w:rsidRDefault="00665826" w:rsidP="00B00C5E">
      <w:pPr>
        <w:spacing w:after="120"/>
        <w:rPr>
          <w:rFonts w:ascii="Verdana" w:hAnsi="Verdana"/>
        </w:rPr>
      </w:pPr>
    </w:p>
    <w:p w14:paraId="2BDCB93D" w14:textId="4DBB14F4" w:rsidR="00665826" w:rsidRDefault="00665826" w:rsidP="00B00C5E">
      <w:pPr>
        <w:spacing w:after="120"/>
        <w:rPr>
          <w:rFonts w:ascii="Verdana" w:hAnsi="Verdana"/>
        </w:rPr>
      </w:pPr>
    </w:p>
    <w:p w14:paraId="1D1FAC89" w14:textId="632AB9B7" w:rsidR="00665826" w:rsidRDefault="00665826" w:rsidP="00B00C5E">
      <w:pPr>
        <w:spacing w:after="120"/>
        <w:rPr>
          <w:rFonts w:ascii="Verdana" w:hAnsi="Verdana"/>
        </w:rPr>
      </w:pPr>
    </w:p>
    <w:p w14:paraId="0EEF5EAD" w14:textId="4D2FE215" w:rsidR="00665826" w:rsidRDefault="00665826" w:rsidP="00B00C5E">
      <w:pPr>
        <w:spacing w:after="120"/>
        <w:rPr>
          <w:rFonts w:ascii="Verdana" w:hAnsi="Verdana"/>
        </w:rPr>
      </w:pPr>
    </w:p>
    <w:p w14:paraId="41012921" w14:textId="6493A73C" w:rsidR="0051456F" w:rsidRDefault="0051456F" w:rsidP="00B00C5E">
      <w:pPr>
        <w:spacing w:after="120"/>
        <w:rPr>
          <w:rFonts w:ascii="Verdana" w:hAnsi="Verdana"/>
        </w:rPr>
      </w:pPr>
    </w:p>
    <w:p w14:paraId="0F83973F" w14:textId="77777777" w:rsidR="0051456F" w:rsidRDefault="0051456F" w:rsidP="00B00C5E">
      <w:pPr>
        <w:spacing w:after="120"/>
        <w:rPr>
          <w:rFonts w:ascii="Verdana" w:hAnsi="Verdana"/>
        </w:rPr>
      </w:pPr>
    </w:p>
    <w:p w14:paraId="6F902451" w14:textId="77777777" w:rsidR="00C93CA6" w:rsidRDefault="00C93CA6" w:rsidP="00B00C5E">
      <w:pPr>
        <w:spacing w:after="120"/>
        <w:rPr>
          <w:rFonts w:ascii="Verdana" w:hAnsi="Verdana"/>
        </w:rPr>
      </w:pPr>
    </w:p>
    <w:sectPr w:rsidR="00C93CA6" w:rsidSect="00185769">
      <w:footerReference w:type="default" r:id="rId16"/>
      <w:pgSz w:w="12240" w:h="15840"/>
      <w:pgMar w:top="1350" w:right="1080" w:bottom="108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5F0EBDA" w14:textId="77777777" w:rsidR="008572BE" w:rsidRDefault="008572BE" w:rsidP="006C7D8B">
      <w:r>
        <w:separator/>
      </w:r>
    </w:p>
  </w:endnote>
  <w:endnote w:type="continuationSeparator" w:id="0">
    <w:p w14:paraId="5B58A3C8" w14:textId="77777777" w:rsidR="008572BE" w:rsidRDefault="008572BE" w:rsidP="006C7D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Knowledge Light">
    <w:altName w:val="Franklin Gothic Medium Cond"/>
    <w:panose1 w:val="00000000000000000000"/>
    <w:charset w:val="00"/>
    <w:family w:val="swiss"/>
    <w:notTrueType/>
    <w:pitch w:val="variable"/>
    <w:sig w:usb0="00000001" w:usb1="5000204A" w:usb2="00000000" w:usb3="00000000" w:csb0="0000009F" w:csb1="00000000"/>
  </w:font>
  <w:font w:name="Verdana">
    <w:panose1 w:val="020B0604030504040204"/>
    <w:charset w:val="00"/>
    <w:family w:val="swiss"/>
    <w:pitch w:val="variable"/>
    <w:sig w:usb0="A00006FF" w:usb1="4000205B" w:usb2="00000010" w:usb3="00000000" w:csb0="0000019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ascii="Arial" w:hAnsi="Arial" w:cs="Arial"/>
        <w:sz w:val="16"/>
        <w:szCs w:val="16"/>
      </w:rPr>
      <w:id w:val="-1825347192"/>
      <w:docPartObj>
        <w:docPartGallery w:val="Page Numbers (Bottom of Page)"/>
        <w:docPartUnique/>
      </w:docPartObj>
    </w:sdtPr>
    <w:sdtEndPr>
      <w:rPr>
        <w:rFonts w:ascii="Century Gothic" w:hAnsi="Century Gothic"/>
      </w:rPr>
    </w:sdtEndPr>
    <w:sdtContent>
      <w:sdt>
        <w:sdtPr>
          <w:rPr>
            <w:rFonts w:ascii="Arial" w:hAnsi="Arial" w:cs="Arial"/>
            <w:sz w:val="16"/>
            <w:szCs w:val="16"/>
          </w:rPr>
          <w:id w:val="-609665004"/>
          <w:docPartObj>
            <w:docPartGallery w:val="Page Numbers (Top of Page)"/>
            <w:docPartUnique/>
          </w:docPartObj>
        </w:sdtPr>
        <w:sdtEndPr>
          <w:rPr>
            <w:rFonts w:ascii="Century Gothic" w:hAnsi="Century Gothic"/>
          </w:rPr>
        </w:sdtEndPr>
        <w:sdtContent>
          <w:p w14:paraId="2EB8554D" w14:textId="7FEAC861" w:rsidR="00565C29" w:rsidRPr="00B138C0" w:rsidRDefault="00565C29">
            <w:pPr>
              <w:pStyle w:val="Footer"/>
              <w:jc w:val="right"/>
              <w:rPr>
                <w:rFonts w:ascii="Century Gothic" w:hAnsi="Century Gothic" w:cs="Arial"/>
                <w:sz w:val="16"/>
                <w:szCs w:val="16"/>
              </w:rPr>
            </w:pPr>
            <w:r w:rsidRPr="00B138C0">
              <w:rPr>
                <w:rFonts w:ascii="Century Gothic" w:hAnsi="Century Gothic" w:cs="Arial"/>
                <w:sz w:val="16"/>
                <w:szCs w:val="16"/>
              </w:rPr>
              <w:t xml:space="preserve">Page </w:t>
            </w:r>
            <w:r w:rsidRPr="00B138C0">
              <w:rPr>
                <w:rFonts w:ascii="Century Gothic" w:hAnsi="Century Gothic" w:cs="Arial"/>
                <w:b/>
                <w:bCs/>
                <w:sz w:val="16"/>
                <w:szCs w:val="16"/>
              </w:rPr>
              <w:fldChar w:fldCharType="begin"/>
            </w:r>
            <w:r w:rsidRPr="00B138C0">
              <w:rPr>
                <w:rFonts w:ascii="Century Gothic" w:hAnsi="Century Gothic" w:cs="Arial"/>
                <w:b/>
                <w:bCs/>
                <w:sz w:val="16"/>
                <w:szCs w:val="16"/>
              </w:rPr>
              <w:instrText xml:space="preserve"> PAGE </w:instrText>
            </w:r>
            <w:r w:rsidRPr="00B138C0">
              <w:rPr>
                <w:rFonts w:ascii="Century Gothic" w:hAnsi="Century Gothic" w:cs="Arial"/>
                <w:b/>
                <w:bCs/>
                <w:sz w:val="16"/>
                <w:szCs w:val="16"/>
              </w:rPr>
              <w:fldChar w:fldCharType="separate"/>
            </w:r>
            <w:r w:rsidR="00DD1FA2">
              <w:rPr>
                <w:rFonts w:ascii="Century Gothic" w:hAnsi="Century Gothic" w:cs="Arial"/>
                <w:b/>
                <w:bCs/>
                <w:noProof/>
                <w:sz w:val="16"/>
                <w:szCs w:val="16"/>
              </w:rPr>
              <w:t>8</w:t>
            </w:r>
            <w:r w:rsidRPr="00B138C0">
              <w:rPr>
                <w:rFonts w:ascii="Century Gothic" w:hAnsi="Century Gothic" w:cs="Arial"/>
                <w:b/>
                <w:bCs/>
                <w:sz w:val="16"/>
                <w:szCs w:val="16"/>
              </w:rPr>
              <w:fldChar w:fldCharType="end"/>
            </w:r>
            <w:r w:rsidRPr="00B138C0">
              <w:rPr>
                <w:rFonts w:ascii="Century Gothic" w:hAnsi="Century Gothic" w:cs="Arial"/>
                <w:sz w:val="16"/>
                <w:szCs w:val="16"/>
              </w:rPr>
              <w:t xml:space="preserve"> of </w:t>
            </w:r>
            <w:r w:rsidRPr="00B138C0">
              <w:rPr>
                <w:rFonts w:ascii="Century Gothic" w:hAnsi="Century Gothic" w:cs="Arial"/>
                <w:b/>
                <w:bCs/>
                <w:sz w:val="16"/>
                <w:szCs w:val="16"/>
              </w:rPr>
              <w:fldChar w:fldCharType="begin"/>
            </w:r>
            <w:r w:rsidRPr="00B138C0">
              <w:rPr>
                <w:rFonts w:ascii="Century Gothic" w:hAnsi="Century Gothic" w:cs="Arial"/>
                <w:b/>
                <w:bCs/>
                <w:sz w:val="16"/>
                <w:szCs w:val="16"/>
              </w:rPr>
              <w:instrText xml:space="preserve"> NUMPAGES  </w:instrText>
            </w:r>
            <w:r w:rsidRPr="00B138C0">
              <w:rPr>
                <w:rFonts w:ascii="Century Gothic" w:hAnsi="Century Gothic" w:cs="Arial"/>
                <w:b/>
                <w:bCs/>
                <w:sz w:val="16"/>
                <w:szCs w:val="16"/>
              </w:rPr>
              <w:fldChar w:fldCharType="separate"/>
            </w:r>
            <w:r w:rsidR="00DD1FA2">
              <w:rPr>
                <w:rFonts w:ascii="Century Gothic" w:hAnsi="Century Gothic" w:cs="Arial"/>
                <w:b/>
                <w:bCs/>
                <w:noProof/>
                <w:sz w:val="16"/>
                <w:szCs w:val="16"/>
              </w:rPr>
              <w:t>13</w:t>
            </w:r>
            <w:r w:rsidRPr="00B138C0">
              <w:rPr>
                <w:rFonts w:ascii="Century Gothic" w:hAnsi="Century Gothic" w:cs="Arial"/>
                <w:b/>
                <w:bCs/>
                <w:sz w:val="16"/>
                <w:szCs w:val="16"/>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9707A9B" w14:textId="77777777" w:rsidR="008572BE" w:rsidRDefault="008572BE" w:rsidP="006C7D8B">
      <w:r>
        <w:separator/>
      </w:r>
    </w:p>
  </w:footnote>
  <w:footnote w:type="continuationSeparator" w:id="0">
    <w:p w14:paraId="664C0DBE" w14:textId="77777777" w:rsidR="008572BE" w:rsidRDefault="008572BE" w:rsidP="006C7D8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081472"/>
    <w:multiLevelType w:val="multilevel"/>
    <w:tmpl w:val="36ACD226"/>
    <w:lvl w:ilvl="0">
      <w:start w:val="2"/>
      <w:numFmt w:val="decimal"/>
      <w:lvlText w:val="%1"/>
      <w:lvlJc w:val="left"/>
      <w:pPr>
        <w:ind w:left="360" w:hanging="360"/>
      </w:pPr>
      <w:rPr>
        <w:rFonts w:hint="default"/>
        <w:b/>
      </w:rPr>
    </w:lvl>
    <w:lvl w:ilvl="1">
      <w:start w:val="2"/>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 w15:restartNumberingAfterBreak="0">
    <w:nsid w:val="06C7226A"/>
    <w:multiLevelType w:val="hybridMultilevel"/>
    <w:tmpl w:val="002A8A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C25049"/>
    <w:multiLevelType w:val="multilevel"/>
    <w:tmpl w:val="17244520"/>
    <w:lvl w:ilvl="0">
      <w:start w:val="1"/>
      <w:numFmt w:val="decimal"/>
      <w:lvlText w:val="%1."/>
      <w:lvlJc w:val="left"/>
      <w:pPr>
        <w:ind w:left="360" w:hanging="360"/>
      </w:pPr>
      <w:rPr>
        <w:b/>
      </w:rPr>
    </w:lvl>
    <w:lvl w:ilvl="1">
      <w:start w:val="1"/>
      <w:numFmt w:val="decimal"/>
      <w:lvlText w:val="%1.%2."/>
      <w:lvlJc w:val="left"/>
      <w:pPr>
        <w:ind w:left="702" w:hanging="432"/>
      </w:pPr>
      <w:rPr>
        <w:b/>
      </w:rPr>
    </w:lvl>
    <w:lvl w:ilvl="2">
      <w:start w:val="1"/>
      <w:numFmt w:val="decimal"/>
      <w:lvlText w:val="%1.%2.%3."/>
      <w:lvlJc w:val="left"/>
      <w:pPr>
        <w:ind w:left="1224" w:hanging="504"/>
      </w:pPr>
      <w:rPr>
        <w:b/>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4B06620"/>
    <w:multiLevelType w:val="multilevel"/>
    <w:tmpl w:val="6D86137E"/>
    <w:lvl w:ilvl="0">
      <w:start w:val="9"/>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17461864"/>
    <w:multiLevelType w:val="multilevel"/>
    <w:tmpl w:val="F13C09FC"/>
    <w:lvl w:ilvl="0">
      <w:start w:val="2"/>
      <w:numFmt w:val="decimal"/>
      <w:lvlText w:val="%1"/>
      <w:lvlJc w:val="left"/>
      <w:pPr>
        <w:ind w:left="360" w:hanging="360"/>
      </w:pPr>
      <w:rPr>
        <w:rFonts w:hint="default"/>
        <w:b/>
      </w:rPr>
    </w:lvl>
    <w:lvl w:ilvl="1">
      <w:start w:val="3"/>
      <w:numFmt w:val="decimal"/>
      <w:lvlText w:val="%1.%2"/>
      <w:lvlJc w:val="left"/>
      <w:pPr>
        <w:ind w:left="720" w:hanging="36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680" w:hanging="1800"/>
      </w:pPr>
      <w:rPr>
        <w:rFonts w:hint="default"/>
        <w:b/>
      </w:rPr>
    </w:lvl>
  </w:abstractNum>
  <w:abstractNum w:abstractNumId="5" w15:restartNumberingAfterBreak="0">
    <w:nsid w:val="197B2E9F"/>
    <w:multiLevelType w:val="hybridMultilevel"/>
    <w:tmpl w:val="6D085D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FE37737"/>
    <w:multiLevelType w:val="hybridMultilevel"/>
    <w:tmpl w:val="A24CC5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EAF2DF5"/>
    <w:multiLevelType w:val="multilevel"/>
    <w:tmpl w:val="11C05B9E"/>
    <w:lvl w:ilvl="0">
      <w:start w:val="10"/>
      <w:numFmt w:val="decimal"/>
      <w:lvlText w:val="%1."/>
      <w:lvlJc w:val="left"/>
      <w:pPr>
        <w:ind w:left="1800" w:hanging="360"/>
      </w:pPr>
      <w:rPr>
        <w:rFonts w:ascii="Arial" w:hAnsi="Arial" w:cs="Arial" w:hint="default"/>
        <w:b/>
        <w:sz w:val="20"/>
        <w:szCs w:val="20"/>
      </w:rPr>
    </w:lvl>
    <w:lvl w:ilvl="1">
      <w:start w:val="1"/>
      <w:numFmt w:val="decimal"/>
      <w:isLgl/>
      <w:lvlText w:val="%1.%2"/>
      <w:lvlJc w:val="left"/>
      <w:pPr>
        <w:ind w:left="1644" w:hanging="384"/>
      </w:pPr>
      <w:rPr>
        <w:rFonts w:ascii="Arial" w:hAnsi="Arial" w:cs="Arial" w:hint="default"/>
        <w:b/>
        <w:sz w:val="20"/>
        <w:szCs w:val="20"/>
      </w:rPr>
    </w:lvl>
    <w:lvl w:ilvl="2">
      <w:start w:val="1"/>
      <w:numFmt w:val="decimal"/>
      <w:isLgl/>
      <w:lvlText w:val="%1.%2.%3"/>
      <w:lvlJc w:val="left"/>
      <w:pPr>
        <w:ind w:left="2160" w:hanging="720"/>
      </w:pPr>
      <w:rPr>
        <w:rFonts w:hint="default"/>
        <w:b/>
      </w:rPr>
    </w:lvl>
    <w:lvl w:ilvl="3">
      <w:start w:val="1"/>
      <w:numFmt w:val="decimal"/>
      <w:isLgl/>
      <w:lvlText w:val="%1.%2.%3.%4"/>
      <w:lvlJc w:val="left"/>
      <w:pPr>
        <w:ind w:left="2160" w:hanging="720"/>
      </w:pPr>
      <w:rPr>
        <w:rFonts w:hint="default"/>
        <w:b/>
      </w:rPr>
    </w:lvl>
    <w:lvl w:ilvl="4">
      <w:start w:val="1"/>
      <w:numFmt w:val="decimal"/>
      <w:isLgl/>
      <w:lvlText w:val="%1.%2.%3.%4.%5"/>
      <w:lvlJc w:val="left"/>
      <w:pPr>
        <w:ind w:left="2520" w:hanging="1080"/>
      </w:pPr>
      <w:rPr>
        <w:rFonts w:hint="default"/>
        <w:b/>
      </w:rPr>
    </w:lvl>
    <w:lvl w:ilvl="5">
      <w:start w:val="1"/>
      <w:numFmt w:val="decimal"/>
      <w:isLgl/>
      <w:lvlText w:val="%1.%2.%3.%4.%5.%6"/>
      <w:lvlJc w:val="left"/>
      <w:pPr>
        <w:ind w:left="2520" w:hanging="1080"/>
      </w:pPr>
      <w:rPr>
        <w:rFonts w:hint="default"/>
        <w:b/>
      </w:rPr>
    </w:lvl>
    <w:lvl w:ilvl="6">
      <w:start w:val="1"/>
      <w:numFmt w:val="decimal"/>
      <w:isLgl/>
      <w:lvlText w:val="%1.%2.%3.%4.%5.%6.%7"/>
      <w:lvlJc w:val="left"/>
      <w:pPr>
        <w:ind w:left="2880" w:hanging="1440"/>
      </w:pPr>
      <w:rPr>
        <w:rFonts w:hint="default"/>
        <w:b/>
      </w:rPr>
    </w:lvl>
    <w:lvl w:ilvl="7">
      <w:start w:val="1"/>
      <w:numFmt w:val="decimal"/>
      <w:isLgl/>
      <w:lvlText w:val="%1.%2.%3.%4.%5.%6.%7.%8"/>
      <w:lvlJc w:val="left"/>
      <w:pPr>
        <w:ind w:left="2880" w:hanging="1440"/>
      </w:pPr>
      <w:rPr>
        <w:rFonts w:hint="default"/>
        <w:b/>
      </w:rPr>
    </w:lvl>
    <w:lvl w:ilvl="8">
      <w:start w:val="1"/>
      <w:numFmt w:val="decimal"/>
      <w:isLgl/>
      <w:lvlText w:val="%1.%2.%3.%4.%5.%6.%7.%8.%9"/>
      <w:lvlJc w:val="left"/>
      <w:pPr>
        <w:ind w:left="3240" w:hanging="1800"/>
      </w:pPr>
      <w:rPr>
        <w:rFonts w:hint="default"/>
        <w:b/>
      </w:rPr>
    </w:lvl>
  </w:abstractNum>
  <w:abstractNum w:abstractNumId="8" w15:restartNumberingAfterBreak="0">
    <w:nsid w:val="30F31DD0"/>
    <w:multiLevelType w:val="multilevel"/>
    <w:tmpl w:val="D17E52DC"/>
    <w:lvl w:ilvl="0">
      <w:start w:val="7"/>
      <w:numFmt w:val="decimal"/>
      <w:lvlText w:val="%1"/>
      <w:lvlJc w:val="left"/>
      <w:pPr>
        <w:ind w:left="360" w:hanging="360"/>
      </w:pPr>
      <w:rPr>
        <w:rFonts w:hint="default"/>
        <w:b/>
      </w:rPr>
    </w:lvl>
    <w:lvl w:ilvl="1">
      <w:start w:val="6"/>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9" w15:restartNumberingAfterBreak="0">
    <w:nsid w:val="3ADD6363"/>
    <w:multiLevelType w:val="multilevel"/>
    <w:tmpl w:val="3CA86FA8"/>
    <w:lvl w:ilvl="0">
      <w:start w:val="4"/>
      <w:numFmt w:val="decimal"/>
      <w:lvlText w:val="%1"/>
      <w:lvlJc w:val="left"/>
      <w:pPr>
        <w:ind w:left="360" w:hanging="360"/>
      </w:pPr>
      <w:rPr>
        <w:rFonts w:hint="default"/>
      </w:rPr>
    </w:lvl>
    <w:lvl w:ilvl="1">
      <w:start w:val="1"/>
      <w:numFmt w:val="decimal"/>
      <w:lvlText w:val="%1.%2"/>
      <w:lvlJc w:val="left"/>
      <w:pPr>
        <w:ind w:left="630" w:hanging="360"/>
      </w:pPr>
      <w:rPr>
        <w:rFonts w:hint="default"/>
      </w:rPr>
    </w:lvl>
    <w:lvl w:ilvl="2">
      <w:start w:val="1"/>
      <w:numFmt w:val="decimal"/>
      <w:lvlText w:val="%1.%2.%3"/>
      <w:lvlJc w:val="left"/>
      <w:pPr>
        <w:ind w:left="1260" w:hanging="720"/>
      </w:pPr>
      <w:rPr>
        <w:rFonts w:hint="default"/>
      </w:rPr>
    </w:lvl>
    <w:lvl w:ilvl="3">
      <w:start w:val="1"/>
      <w:numFmt w:val="decimal"/>
      <w:lvlText w:val="%1.%2.%3.%4"/>
      <w:lvlJc w:val="left"/>
      <w:pPr>
        <w:ind w:left="1530" w:hanging="720"/>
      </w:pPr>
      <w:rPr>
        <w:rFonts w:hint="default"/>
      </w:rPr>
    </w:lvl>
    <w:lvl w:ilvl="4">
      <w:start w:val="1"/>
      <w:numFmt w:val="decimal"/>
      <w:lvlText w:val="%1.%2.%3.%4.%5"/>
      <w:lvlJc w:val="left"/>
      <w:pPr>
        <w:ind w:left="2160" w:hanging="1080"/>
      </w:pPr>
      <w:rPr>
        <w:rFonts w:hint="default"/>
      </w:rPr>
    </w:lvl>
    <w:lvl w:ilvl="5">
      <w:start w:val="1"/>
      <w:numFmt w:val="decimal"/>
      <w:lvlText w:val="%1.%2.%3.%4.%5.%6"/>
      <w:lvlJc w:val="left"/>
      <w:pPr>
        <w:ind w:left="2430" w:hanging="1080"/>
      </w:pPr>
      <w:rPr>
        <w:rFonts w:hint="default"/>
      </w:rPr>
    </w:lvl>
    <w:lvl w:ilvl="6">
      <w:start w:val="1"/>
      <w:numFmt w:val="decimal"/>
      <w:lvlText w:val="%1.%2.%3.%4.%5.%6.%7"/>
      <w:lvlJc w:val="left"/>
      <w:pPr>
        <w:ind w:left="3060" w:hanging="1440"/>
      </w:pPr>
      <w:rPr>
        <w:rFonts w:hint="default"/>
      </w:rPr>
    </w:lvl>
    <w:lvl w:ilvl="7">
      <w:start w:val="1"/>
      <w:numFmt w:val="decimal"/>
      <w:lvlText w:val="%1.%2.%3.%4.%5.%6.%7.%8"/>
      <w:lvlJc w:val="left"/>
      <w:pPr>
        <w:ind w:left="3330" w:hanging="1440"/>
      </w:pPr>
      <w:rPr>
        <w:rFonts w:hint="default"/>
      </w:rPr>
    </w:lvl>
    <w:lvl w:ilvl="8">
      <w:start w:val="1"/>
      <w:numFmt w:val="decimal"/>
      <w:lvlText w:val="%1.%2.%3.%4.%5.%6.%7.%8.%9"/>
      <w:lvlJc w:val="left"/>
      <w:pPr>
        <w:ind w:left="3960" w:hanging="1800"/>
      </w:pPr>
      <w:rPr>
        <w:rFonts w:hint="default"/>
      </w:rPr>
    </w:lvl>
  </w:abstractNum>
  <w:abstractNum w:abstractNumId="10" w15:restartNumberingAfterBreak="0">
    <w:nsid w:val="41581ED0"/>
    <w:multiLevelType w:val="hybridMultilevel"/>
    <w:tmpl w:val="B052BC0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339121D"/>
    <w:multiLevelType w:val="multilevel"/>
    <w:tmpl w:val="FF5AC52A"/>
    <w:lvl w:ilvl="0">
      <w:start w:val="8"/>
      <w:numFmt w:val="decimal"/>
      <w:lvlText w:val="%1"/>
      <w:lvlJc w:val="left"/>
      <w:pPr>
        <w:ind w:left="360" w:hanging="360"/>
      </w:pPr>
      <w:rPr>
        <w:rFonts w:hint="default"/>
      </w:rPr>
    </w:lvl>
    <w:lvl w:ilvl="1">
      <w:start w:val="1"/>
      <w:numFmt w:val="decimal"/>
      <w:lvlText w:val="%1.%2"/>
      <w:lvlJc w:val="left"/>
      <w:pPr>
        <w:ind w:left="630" w:hanging="360"/>
      </w:pPr>
      <w:rPr>
        <w:rFonts w:hint="default"/>
        <w:b/>
      </w:rPr>
    </w:lvl>
    <w:lvl w:ilvl="2">
      <w:start w:val="1"/>
      <w:numFmt w:val="decimal"/>
      <w:lvlText w:val="%1.%2.%3"/>
      <w:lvlJc w:val="left"/>
      <w:pPr>
        <w:ind w:left="1260" w:hanging="720"/>
      </w:pPr>
      <w:rPr>
        <w:rFonts w:hint="default"/>
      </w:rPr>
    </w:lvl>
    <w:lvl w:ilvl="3">
      <w:start w:val="1"/>
      <w:numFmt w:val="decimal"/>
      <w:lvlText w:val="%1.%2.%3.%4"/>
      <w:lvlJc w:val="left"/>
      <w:pPr>
        <w:ind w:left="1530" w:hanging="720"/>
      </w:pPr>
      <w:rPr>
        <w:rFonts w:hint="default"/>
      </w:rPr>
    </w:lvl>
    <w:lvl w:ilvl="4">
      <w:start w:val="1"/>
      <w:numFmt w:val="decimal"/>
      <w:lvlText w:val="%1.%2.%3.%4.%5"/>
      <w:lvlJc w:val="left"/>
      <w:pPr>
        <w:ind w:left="2160" w:hanging="1080"/>
      </w:pPr>
      <w:rPr>
        <w:rFonts w:hint="default"/>
      </w:rPr>
    </w:lvl>
    <w:lvl w:ilvl="5">
      <w:start w:val="1"/>
      <w:numFmt w:val="decimal"/>
      <w:lvlText w:val="%1.%2.%3.%4.%5.%6"/>
      <w:lvlJc w:val="left"/>
      <w:pPr>
        <w:ind w:left="2430" w:hanging="1080"/>
      </w:pPr>
      <w:rPr>
        <w:rFonts w:hint="default"/>
      </w:rPr>
    </w:lvl>
    <w:lvl w:ilvl="6">
      <w:start w:val="1"/>
      <w:numFmt w:val="decimal"/>
      <w:lvlText w:val="%1.%2.%3.%4.%5.%6.%7"/>
      <w:lvlJc w:val="left"/>
      <w:pPr>
        <w:ind w:left="3060" w:hanging="1440"/>
      </w:pPr>
      <w:rPr>
        <w:rFonts w:hint="default"/>
      </w:rPr>
    </w:lvl>
    <w:lvl w:ilvl="7">
      <w:start w:val="1"/>
      <w:numFmt w:val="decimal"/>
      <w:lvlText w:val="%1.%2.%3.%4.%5.%6.%7.%8"/>
      <w:lvlJc w:val="left"/>
      <w:pPr>
        <w:ind w:left="3330" w:hanging="1440"/>
      </w:pPr>
      <w:rPr>
        <w:rFonts w:hint="default"/>
      </w:rPr>
    </w:lvl>
    <w:lvl w:ilvl="8">
      <w:start w:val="1"/>
      <w:numFmt w:val="decimal"/>
      <w:lvlText w:val="%1.%2.%3.%4.%5.%6.%7.%8.%9"/>
      <w:lvlJc w:val="left"/>
      <w:pPr>
        <w:ind w:left="3960" w:hanging="1800"/>
      </w:pPr>
      <w:rPr>
        <w:rFonts w:hint="default"/>
      </w:rPr>
    </w:lvl>
  </w:abstractNum>
  <w:abstractNum w:abstractNumId="12" w15:restartNumberingAfterBreak="0">
    <w:nsid w:val="456F713A"/>
    <w:multiLevelType w:val="multilevel"/>
    <w:tmpl w:val="6D86137E"/>
    <w:lvl w:ilvl="0">
      <w:start w:val="9"/>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4B6232B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4C81282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4D533731"/>
    <w:multiLevelType w:val="multilevel"/>
    <w:tmpl w:val="71567CF8"/>
    <w:lvl w:ilvl="0">
      <w:start w:val="10"/>
      <w:numFmt w:val="decimal"/>
      <w:lvlText w:val="%1."/>
      <w:lvlJc w:val="left"/>
      <w:pPr>
        <w:ind w:left="720" w:hanging="360"/>
      </w:pPr>
      <w:rPr>
        <w:rFonts w:hint="default"/>
        <w:b/>
      </w:rPr>
    </w:lvl>
    <w:lvl w:ilvl="1">
      <w:start w:val="1"/>
      <w:numFmt w:val="decimal"/>
      <w:isLgl/>
      <w:lvlText w:val="%1.%2"/>
      <w:lvlJc w:val="left"/>
      <w:pPr>
        <w:ind w:left="744" w:hanging="384"/>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2160" w:hanging="1800"/>
      </w:pPr>
      <w:rPr>
        <w:rFonts w:hint="default"/>
        <w:b/>
      </w:rPr>
    </w:lvl>
  </w:abstractNum>
  <w:abstractNum w:abstractNumId="16" w15:restartNumberingAfterBreak="0">
    <w:nsid w:val="56281487"/>
    <w:multiLevelType w:val="hybridMultilevel"/>
    <w:tmpl w:val="A34E6CE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7" w15:restartNumberingAfterBreak="0">
    <w:nsid w:val="57EF403D"/>
    <w:multiLevelType w:val="multilevel"/>
    <w:tmpl w:val="74A45094"/>
    <w:lvl w:ilvl="0">
      <w:start w:val="14"/>
      <w:numFmt w:val="decimal"/>
      <w:lvlText w:val="%1."/>
      <w:lvlJc w:val="left"/>
      <w:pPr>
        <w:ind w:left="360" w:hanging="360"/>
      </w:pPr>
      <w:rPr>
        <w:rFonts w:hint="default"/>
        <w:b/>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5DB0620C"/>
    <w:multiLevelType w:val="hybridMultilevel"/>
    <w:tmpl w:val="8F787BD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DCE783D"/>
    <w:multiLevelType w:val="hybridMultilevel"/>
    <w:tmpl w:val="3384B7A4"/>
    <w:lvl w:ilvl="0" w:tplc="9C142CB2">
      <w:start w:val="1"/>
      <w:numFmt w:val="lowerRoman"/>
      <w:lvlText w:val="(%1)"/>
      <w:lvlJc w:val="left"/>
      <w:pPr>
        <w:ind w:left="1800" w:hanging="108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5F6C7A1C"/>
    <w:multiLevelType w:val="multilevel"/>
    <w:tmpl w:val="AF2486E4"/>
    <w:lvl w:ilvl="0">
      <w:start w:val="4"/>
      <w:numFmt w:val="decimal"/>
      <w:lvlText w:val="%1"/>
      <w:lvlJc w:val="left"/>
      <w:pPr>
        <w:ind w:left="360" w:hanging="360"/>
      </w:pPr>
      <w:rPr>
        <w:rFonts w:hint="default"/>
        <w:b/>
      </w:rPr>
    </w:lvl>
    <w:lvl w:ilvl="1">
      <w:start w:val="2"/>
      <w:numFmt w:val="decimal"/>
      <w:lvlText w:val="%1.%2"/>
      <w:lvlJc w:val="left"/>
      <w:pPr>
        <w:ind w:left="720" w:hanging="36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680" w:hanging="1800"/>
      </w:pPr>
      <w:rPr>
        <w:rFonts w:hint="default"/>
        <w:b/>
      </w:rPr>
    </w:lvl>
  </w:abstractNum>
  <w:abstractNum w:abstractNumId="21" w15:restartNumberingAfterBreak="0">
    <w:nsid w:val="658D0BCD"/>
    <w:multiLevelType w:val="multilevel"/>
    <w:tmpl w:val="B232C11E"/>
    <w:lvl w:ilvl="0">
      <w:start w:val="9"/>
      <w:numFmt w:val="decimal"/>
      <w:lvlText w:val="%1"/>
      <w:lvlJc w:val="left"/>
      <w:pPr>
        <w:ind w:left="360" w:hanging="360"/>
      </w:pPr>
      <w:rPr>
        <w:rFonts w:hint="default"/>
        <w:b/>
      </w:rPr>
    </w:lvl>
    <w:lvl w:ilvl="1">
      <w:start w:val="4"/>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2" w15:restartNumberingAfterBreak="0">
    <w:nsid w:val="67ED3032"/>
    <w:multiLevelType w:val="multilevel"/>
    <w:tmpl w:val="66181458"/>
    <w:lvl w:ilvl="0">
      <w:start w:val="2"/>
      <w:numFmt w:val="decimal"/>
      <w:lvlText w:val="%1"/>
      <w:lvlJc w:val="left"/>
      <w:pPr>
        <w:ind w:left="360" w:hanging="360"/>
      </w:pPr>
      <w:rPr>
        <w:rFonts w:hint="default"/>
        <w:b/>
      </w:rPr>
    </w:lvl>
    <w:lvl w:ilvl="1">
      <w:start w:val="2"/>
      <w:numFmt w:val="decimal"/>
      <w:lvlText w:val="%1.%2"/>
      <w:lvlJc w:val="left"/>
      <w:pPr>
        <w:ind w:left="720" w:hanging="36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680" w:hanging="1800"/>
      </w:pPr>
      <w:rPr>
        <w:rFonts w:hint="default"/>
        <w:b/>
      </w:rPr>
    </w:lvl>
  </w:abstractNum>
  <w:abstractNum w:abstractNumId="23" w15:restartNumberingAfterBreak="0">
    <w:nsid w:val="6B7B2CCB"/>
    <w:multiLevelType w:val="multilevel"/>
    <w:tmpl w:val="243A2B82"/>
    <w:lvl w:ilvl="0">
      <w:start w:val="9"/>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6C8C7C46"/>
    <w:multiLevelType w:val="hybridMultilevel"/>
    <w:tmpl w:val="D6D062F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D4B1FF9"/>
    <w:multiLevelType w:val="multilevel"/>
    <w:tmpl w:val="8E42037E"/>
    <w:lvl w:ilvl="0">
      <w:start w:val="8"/>
      <w:numFmt w:val="decimal"/>
      <w:lvlText w:val="%1"/>
      <w:lvlJc w:val="left"/>
      <w:pPr>
        <w:ind w:left="360" w:hanging="360"/>
      </w:pPr>
      <w:rPr>
        <w:rFonts w:hint="default"/>
        <w:b/>
      </w:rPr>
    </w:lvl>
    <w:lvl w:ilvl="1">
      <w:start w:val="6"/>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6" w15:restartNumberingAfterBreak="0">
    <w:nsid w:val="6F985D83"/>
    <w:multiLevelType w:val="multilevel"/>
    <w:tmpl w:val="8DF8F6BE"/>
    <w:lvl w:ilvl="0">
      <w:start w:val="9"/>
      <w:numFmt w:val="decimal"/>
      <w:lvlText w:val="%1"/>
      <w:lvlJc w:val="left"/>
      <w:pPr>
        <w:ind w:left="360" w:hanging="360"/>
      </w:pPr>
      <w:rPr>
        <w:rFonts w:hint="default"/>
        <w:b/>
      </w:rPr>
    </w:lvl>
    <w:lvl w:ilvl="1">
      <w:start w:val="3"/>
      <w:numFmt w:val="decimal"/>
      <w:lvlText w:val="%1.%2"/>
      <w:lvlJc w:val="left"/>
      <w:pPr>
        <w:ind w:left="1440" w:hanging="360"/>
      </w:pPr>
      <w:rPr>
        <w:rFonts w:hint="default"/>
        <w:b/>
      </w:rPr>
    </w:lvl>
    <w:lvl w:ilvl="2">
      <w:start w:val="1"/>
      <w:numFmt w:val="decimal"/>
      <w:lvlText w:val="%1.%2.%3"/>
      <w:lvlJc w:val="left"/>
      <w:pPr>
        <w:ind w:left="2880" w:hanging="720"/>
      </w:pPr>
      <w:rPr>
        <w:rFonts w:hint="default"/>
        <w:b/>
      </w:rPr>
    </w:lvl>
    <w:lvl w:ilvl="3">
      <w:start w:val="1"/>
      <w:numFmt w:val="decimal"/>
      <w:lvlText w:val="%1.%2.%3.%4"/>
      <w:lvlJc w:val="left"/>
      <w:pPr>
        <w:ind w:left="3960" w:hanging="720"/>
      </w:pPr>
      <w:rPr>
        <w:rFonts w:hint="default"/>
        <w:b/>
      </w:rPr>
    </w:lvl>
    <w:lvl w:ilvl="4">
      <w:start w:val="1"/>
      <w:numFmt w:val="decimal"/>
      <w:lvlText w:val="%1.%2.%3.%4.%5"/>
      <w:lvlJc w:val="left"/>
      <w:pPr>
        <w:ind w:left="5400" w:hanging="1080"/>
      </w:pPr>
      <w:rPr>
        <w:rFonts w:hint="default"/>
        <w:b/>
      </w:rPr>
    </w:lvl>
    <w:lvl w:ilvl="5">
      <w:start w:val="1"/>
      <w:numFmt w:val="decimal"/>
      <w:lvlText w:val="%1.%2.%3.%4.%5.%6"/>
      <w:lvlJc w:val="left"/>
      <w:pPr>
        <w:ind w:left="6480" w:hanging="1080"/>
      </w:pPr>
      <w:rPr>
        <w:rFonts w:hint="default"/>
        <w:b/>
      </w:rPr>
    </w:lvl>
    <w:lvl w:ilvl="6">
      <w:start w:val="1"/>
      <w:numFmt w:val="decimal"/>
      <w:lvlText w:val="%1.%2.%3.%4.%5.%6.%7"/>
      <w:lvlJc w:val="left"/>
      <w:pPr>
        <w:ind w:left="7920" w:hanging="1440"/>
      </w:pPr>
      <w:rPr>
        <w:rFonts w:hint="default"/>
        <w:b/>
      </w:rPr>
    </w:lvl>
    <w:lvl w:ilvl="7">
      <w:start w:val="1"/>
      <w:numFmt w:val="decimal"/>
      <w:lvlText w:val="%1.%2.%3.%4.%5.%6.%7.%8"/>
      <w:lvlJc w:val="left"/>
      <w:pPr>
        <w:ind w:left="9000" w:hanging="1440"/>
      </w:pPr>
      <w:rPr>
        <w:rFonts w:hint="default"/>
        <w:b/>
      </w:rPr>
    </w:lvl>
    <w:lvl w:ilvl="8">
      <w:start w:val="1"/>
      <w:numFmt w:val="decimal"/>
      <w:lvlText w:val="%1.%2.%3.%4.%5.%6.%7.%8.%9"/>
      <w:lvlJc w:val="left"/>
      <w:pPr>
        <w:ind w:left="10440" w:hanging="1800"/>
      </w:pPr>
      <w:rPr>
        <w:rFonts w:hint="default"/>
        <w:b/>
      </w:rPr>
    </w:lvl>
  </w:abstractNum>
  <w:abstractNum w:abstractNumId="27" w15:restartNumberingAfterBreak="0">
    <w:nsid w:val="70E26839"/>
    <w:multiLevelType w:val="multilevel"/>
    <w:tmpl w:val="CB925E52"/>
    <w:lvl w:ilvl="0">
      <w:start w:val="8"/>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716509CB"/>
    <w:multiLevelType w:val="multilevel"/>
    <w:tmpl w:val="B58E83A2"/>
    <w:lvl w:ilvl="0">
      <w:start w:val="8"/>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740F2671"/>
    <w:multiLevelType w:val="multilevel"/>
    <w:tmpl w:val="85767712"/>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0" w15:restartNumberingAfterBreak="0">
    <w:nsid w:val="77BC413B"/>
    <w:multiLevelType w:val="hybridMultilevel"/>
    <w:tmpl w:val="82E62A78"/>
    <w:lvl w:ilvl="0" w:tplc="0409000F">
      <w:start w:val="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ADF1870"/>
    <w:multiLevelType w:val="hybridMultilevel"/>
    <w:tmpl w:val="6570F6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BD56B79"/>
    <w:multiLevelType w:val="multilevel"/>
    <w:tmpl w:val="3D0E9444"/>
    <w:lvl w:ilvl="0">
      <w:start w:val="9"/>
      <w:numFmt w:val="decimal"/>
      <w:lvlText w:val="%1."/>
      <w:lvlJc w:val="left"/>
      <w:pPr>
        <w:ind w:left="720" w:hanging="360"/>
      </w:pPr>
      <w:rPr>
        <w:rFonts w:hint="default"/>
        <w:b/>
        <w:u w:val="none"/>
      </w:rPr>
    </w:lvl>
    <w:lvl w:ilvl="1">
      <w:start w:val="1"/>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3" w15:restartNumberingAfterBreak="0">
    <w:nsid w:val="7C1619A8"/>
    <w:multiLevelType w:val="multilevel"/>
    <w:tmpl w:val="4F3AB460"/>
    <w:lvl w:ilvl="0">
      <w:start w:val="3"/>
      <w:numFmt w:val="decimal"/>
      <w:lvlText w:val="%1"/>
      <w:lvlJc w:val="left"/>
      <w:pPr>
        <w:ind w:left="360" w:hanging="360"/>
      </w:pPr>
      <w:rPr>
        <w:rFonts w:hint="default"/>
        <w:b/>
      </w:rPr>
    </w:lvl>
    <w:lvl w:ilvl="1">
      <w:start w:val="1"/>
      <w:numFmt w:val="decimal"/>
      <w:lvlText w:val="%1.%2"/>
      <w:lvlJc w:val="left"/>
      <w:pPr>
        <w:ind w:left="360" w:hanging="360"/>
      </w:pPr>
      <w:rPr>
        <w:rFonts w:ascii="Arial" w:hAnsi="Arial" w:cs="Arial" w:hint="default"/>
        <w:b/>
        <w:sz w:val="20"/>
        <w:szCs w:val="20"/>
      </w:rPr>
    </w:lvl>
    <w:lvl w:ilvl="2">
      <w:start w:val="1"/>
      <w:numFmt w:val="decimal"/>
      <w:lvlText w:val="%1.%2.%3"/>
      <w:lvlJc w:val="left"/>
      <w:pPr>
        <w:ind w:left="135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34" w15:restartNumberingAfterBreak="0">
    <w:nsid w:val="7E317D5E"/>
    <w:multiLevelType w:val="multilevel"/>
    <w:tmpl w:val="CEEE176E"/>
    <w:lvl w:ilvl="0">
      <w:start w:val="7"/>
      <w:numFmt w:val="decimal"/>
      <w:lvlText w:val="%1"/>
      <w:lvlJc w:val="left"/>
      <w:pPr>
        <w:ind w:left="360" w:hanging="360"/>
      </w:pPr>
      <w:rPr>
        <w:rFonts w:hint="default"/>
      </w:rPr>
    </w:lvl>
    <w:lvl w:ilvl="1">
      <w:start w:val="4"/>
      <w:numFmt w:val="decimal"/>
      <w:lvlText w:val="%1.%2"/>
      <w:lvlJc w:val="left"/>
      <w:pPr>
        <w:ind w:left="630" w:hanging="360"/>
      </w:pPr>
      <w:rPr>
        <w:rFonts w:ascii="Arial" w:hAnsi="Arial" w:cs="Arial" w:hint="default"/>
        <w:sz w:val="20"/>
        <w:szCs w:val="2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1509129474">
    <w:abstractNumId w:val="2"/>
  </w:num>
  <w:num w:numId="2" w16cid:durableId="2129620892">
    <w:abstractNumId w:val="17"/>
  </w:num>
  <w:num w:numId="3" w16cid:durableId="18525731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13012973">
    <w:abstractNumId w:val="20"/>
  </w:num>
  <w:num w:numId="5" w16cid:durableId="856383653">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806046125">
    <w:abstractNumId w:val="16"/>
  </w:num>
  <w:num w:numId="7" w16cid:durableId="665091824">
    <w:abstractNumId w:val="26"/>
  </w:num>
  <w:num w:numId="8" w16cid:durableId="1547713775">
    <w:abstractNumId w:val="29"/>
  </w:num>
  <w:num w:numId="9" w16cid:durableId="94712711">
    <w:abstractNumId w:val="4"/>
  </w:num>
  <w:num w:numId="10" w16cid:durableId="493765502">
    <w:abstractNumId w:val="28"/>
  </w:num>
  <w:num w:numId="11" w16cid:durableId="980422364">
    <w:abstractNumId w:val="25"/>
  </w:num>
  <w:num w:numId="12" w16cid:durableId="1804686927">
    <w:abstractNumId w:val="23"/>
  </w:num>
  <w:num w:numId="13" w16cid:durableId="1283220955">
    <w:abstractNumId w:val="33"/>
  </w:num>
  <w:num w:numId="14" w16cid:durableId="1228034266">
    <w:abstractNumId w:val="22"/>
  </w:num>
  <w:num w:numId="15" w16cid:durableId="824735254">
    <w:abstractNumId w:val="0"/>
  </w:num>
  <w:num w:numId="16" w16cid:durableId="235743989">
    <w:abstractNumId w:val="8"/>
  </w:num>
  <w:num w:numId="17" w16cid:durableId="1440955937">
    <w:abstractNumId w:val="24"/>
  </w:num>
  <w:num w:numId="18" w16cid:durableId="1768161625">
    <w:abstractNumId w:val="34"/>
  </w:num>
  <w:num w:numId="19" w16cid:durableId="725689275">
    <w:abstractNumId w:val="33"/>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157570845">
    <w:abstractNumId w:val="34"/>
    <w:lvlOverride w:ilvl="0">
      <w:startOverride w:val="7"/>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7900421">
    <w:abstractNumId w:val="27"/>
  </w:num>
  <w:num w:numId="22" w16cid:durableId="862669062">
    <w:abstractNumId w:val="7"/>
  </w:num>
  <w:num w:numId="23" w16cid:durableId="662128048">
    <w:abstractNumId w:val="21"/>
  </w:num>
  <w:num w:numId="24" w16cid:durableId="139932804">
    <w:abstractNumId w:val="15"/>
  </w:num>
  <w:num w:numId="25" w16cid:durableId="1119688482">
    <w:abstractNumId w:val="3"/>
  </w:num>
  <w:num w:numId="26" w16cid:durableId="1029912560">
    <w:abstractNumId w:val="12"/>
  </w:num>
  <w:num w:numId="27" w16cid:durableId="974719342">
    <w:abstractNumId w:val="31"/>
  </w:num>
  <w:num w:numId="28" w16cid:durableId="6563163">
    <w:abstractNumId w:val="14"/>
  </w:num>
  <w:num w:numId="29" w16cid:durableId="1280453764">
    <w:abstractNumId w:val="13"/>
  </w:num>
  <w:num w:numId="30" w16cid:durableId="309217330">
    <w:abstractNumId w:val="5"/>
  </w:num>
  <w:num w:numId="31" w16cid:durableId="1050958794">
    <w:abstractNumId w:val="30"/>
  </w:num>
  <w:num w:numId="32" w16cid:durableId="2045016332">
    <w:abstractNumId w:val="1"/>
  </w:num>
  <w:num w:numId="33" w16cid:durableId="1542086102">
    <w:abstractNumId w:val="32"/>
  </w:num>
  <w:num w:numId="34" w16cid:durableId="1190804342">
    <w:abstractNumId w:val="9"/>
  </w:num>
  <w:num w:numId="35" w16cid:durableId="675423191">
    <w:abstractNumId w:val="11"/>
  </w:num>
  <w:num w:numId="36" w16cid:durableId="113016234">
    <w:abstractNumId w:val="18"/>
  </w:num>
  <w:num w:numId="37" w16cid:durableId="1939479405">
    <w:abstractNumId w:val="6"/>
  </w:num>
  <w:num w:numId="38" w16cid:durableId="912928097">
    <w:abstractNumId w:val="10"/>
  </w:num>
  <w:num w:numId="39" w16cid:durableId="1746562600">
    <w:abstractNumId w:val="1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priya jain">
    <w15:presenceInfo w15:providerId="Windows Live" w15:userId="5834feb8fe73b68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trackRevisions/>
  <w:doNotTrackFormatting/>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B17CC"/>
    <w:rsid w:val="0000078F"/>
    <w:rsid w:val="00002A06"/>
    <w:rsid w:val="000031A2"/>
    <w:rsid w:val="00003E79"/>
    <w:rsid w:val="000077AE"/>
    <w:rsid w:val="0001048E"/>
    <w:rsid w:val="00010BA2"/>
    <w:rsid w:val="00011CA7"/>
    <w:rsid w:val="00014156"/>
    <w:rsid w:val="00014E3F"/>
    <w:rsid w:val="00016D34"/>
    <w:rsid w:val="000241E5"/>
    <w:rsid w:val="00024C38"/>
    <w:rsid w:val="00033117"/>
    <w:rsid w:val="0004143C"/>
    <w:rsid w:val="00042388"/>
    <w:rsid w:val="00044A09"/>
    <w:rsid w:val="0004567C"/>
    <w:rsid w:val="00055589"/>
    <w:rsid w:val="000575B7"/>
    <w:rsid w:val="000627C4"/>
    <w:rsid w:val="00063375"/>
    <w:rsid w:val="0006524D"/>
    <w:rsid w:val="0006607D"/>
    <w:rsid w:val="000663F9"/>
    <w:rsid w:val="00074DF5"/>
    <w:rsid w:val="00083BA6"/>
    <w:rsid w:val="00085B06"/>
    <w:rsid w:val="000871D2"/>
    <w:rsid w:val="000878CC"/>
    <w:rsid w:val="000929F6"/>
    <w:rsid w:val="00093E22"/>
    <w:rsid w:val="000A0CB7"/>
    <w:rsid w:val="000A2622"/>
    <w:rsid w:val="000A36E6"/>
    <w:rsid w:val="000A5550"/>
    <w:rsid w:val="000A7C0B"/>
    <w:rsid w:val="000B3A7F"/>
    <w:rsid w:val="000B4755"/>
    <w:rsid w:val="000C178E"/>
    <w:rsid w:val="000C2792"/>
    <w:rsid w:val="000C7475"/>
    <w:rsid w:val="000D61DD"/>
    <w:rsid w:val="000E072A"/>
    <w:rsid w:val="000E1F90"/>
    <w:rsid w:val="000E5638"/>
    <w:rsid w:val="000E686C"/>
    <w:rsid w:val="000E7EDB"/>
    <w:rsid w:val="000F191F"/>
    <w:rsid w:val="000F1A1B"/>
    <w:rsid w:val="000F5405"/>
    <w:rsid w:val="000F6F3B"/>
    <w:rsid w:val="00100ABC"/>
    <w:rsid w:val="00101131"/>
    <w:rsid w:val="0010139D"/>
    <w:rsid w:val="001049E6"/>
    <w:rsid w:val="00104A85"/>
    <w:rsid w:val="0010532C"/>
    <w:rsid w:val="00107175"/>
    <w:rsid w:val="001113F3"/>
    <w:rsid w:val="001114DC"/>
    <w:rsid w:val="0011314A"/>
    <w:rsid w:val="00114F0D"/>
    <w:rsid w:val="001158A4"/>
    <w:rsid w:val="00120C7F"/>
    <w:rsid w:val="00122D28"/>
    <w:rsid w:val="001237B0"/>
    <w:rsid w:val="00123EB7"/>
    <w:rsid w:val="00123F41"/>
    <w:rsid w:val="00125568"/>
    <w:rsid w:val="00125FA0"/>
    <w:rsid w:val="00125FE0"/>
    <w:rsid w:val="00130962"/>
    <w:rsid w:val="00131F58"/>
    <w:rsid w:val="0013552E"/>
    <w:rsid w:val="00136F5E"/>
    <w:rsid w:val="001408C4"/>
    <w:rsid w:val="00142378"/>
    <w:rsid w:val="0014286C"/>
    <w:rsid w:val="00143920"/>
    <w:rsid w:val="001439FD"/>
    <w:rsid w:val="00143A55"/>
    <w:rsid w:val="00144BBE"/>
    <w:rsid w:val="001454BC"/>
    <w:rsid w:val="0015085A"/>
    <w:rsid w:val="00153984"/>
    <w:rsid w:val="0015424B"/>
    <w:rsid w:val="00155DF8"/>
    <w:rsid w:val="00156415"/>
    <w:rsid w:val="001575CD"/>
    <w:rsid w:val="00160450"/>
    <w:rsid w:val="00160E9D"/>
    <w:rsid w:val="00161855"/>
    <w:rsid w:val="001656EF"/>
    <w:rsid w:val="001668A9"/>
    <w:rsid w:val="00184C88"/>
    <w:rsid w:val="00185769"/>
    <w:rsid w:val="00191F72"/>
    <w:rsid w:val="00192E38"/>
    <w:rsid w:val="00192ED9"/>
    <w:rsid w:val="00194CD0"/>
    <w:rsid w:val="00195692"/>
    <w:rsid w:val="00195E01"/>
    <w:rsid w:val="00195F29"/>
    <w:rsid w:val="00197193"/>
    <w:rsid w:val="001974FD"/>
    <w:rsid w:val="001A0212"/>
    <w:rsid w:val="001A18B1"/>
    <w:rsid w:val="001A1CFD"/>
    <w:rsid w:val="001A245B"/>
    <w:rsid w:val="001A7E1C"/>
    <w:rsid w:val="001B55A5"/>
    <w:rsid w:val="001B7A0E"/>
    <w:rsid w:val="001C3492"/>
    <w:rsid w:val="001C5618"/>
    <w:rsid w:val="001C6245"/>
    <w:rsid w:val="001D2733"/>
    <w:rsid w:val="001D7A7A"/>
    <w:rsid w:val="001E1419"/>
    <w:rsid w:val="001E36CF"/>
    <w:rsid w:val="001E61A9"/>
    <w:rsid w:val="001F16CE"/>
    <w:rsid w:val="001F2BB5"/>
    <w:rsid w:val="001F3AF0"/>
    <w:rsid w:val="001F52B1"/>
    <w:rsid w:val="00200F5F"/>
    <w:rsid w:val="00202720"/>
    <w:rsid w:val="0020344A"/>
    <w:rsid w:val="0020425E"/>
    <w:rsid w:val="00211E5F"/>
    <w:rsid w:val="00213120"/>
    <w:rsid w:val="00215772"/>
    <w:rsid w:val="002165F5"/>
    <w:rsid w:val="00223B26"/>
    <w:rsid w:val="00227FCC"/>
    <w:rsid w:val="0023099D"/>
    <w:rsid w:val="00231173"/>
    <w:rsid w:val="002334DC"/>
    <w:rsid w:val="002409DA"/>
    <w:rsid w:val="00241AF1"/>
    <w:rsid w:val="00245BDB"/>
    <w:rsid w:val="002516FC"/>
    <w:rsid w:val="00254058"/>
    <w:rsid w:val="0026215C"/>
    <w:rsid w:val="00267924"/>
    <w:rsid w:val="00270C93"/>
    <w:rsid w:val="00273688"/>
    <w:rsid w:val="00274130"/>
    <w:rsid w:val="00277253"/>
    <w:rsid w:val="002774D4"/>
    <w:rsid w:val="00277A35"/>
    <w:rsid w:val="00277D9E"/>
    <w:rsid w:val="00283B8C"/>
    <w:rsid w:val="00284228"/>
    <w:rsid w:val="00286CE8"/>
    <w:rsid w:val="00287A1A"/>
    <w:rsid w:val="0029487A"/>
    <w:rsid w:val="0029740A"/>
    <w:rsid w:val="002A0290"/>
    <w:rsid w:val="002A2ABB"/>
    <w:rsid w:val="002A2FE1"/>
    <w:rsid w:val="002A30F9"/>
    <w:rsid w:val="002A6C80"/>
    <w:rsid w:val="002B0669"/>
    <w:rsid w:val="002B0921"/>
    <w:rsid w:val="002B32D2"/>
    <w:rsid w:val="002C2F5E"/>
    <w:rsid w:val="002C50DD"/>
    <w:rsid w:val="002D1D12"/>
    <w:rsid w:val="002D2376"/>
    <w:rsid w:val="002D2EE8"/>
    <w:rsid w:val="002E38E8"/>
    <w:rsid w:val="002E3EFE"/>
    <w:rsid w:val="002E440B"/>
    <w:rsid w:val="002E4C3D"/>
    <w:rsid w:val="002F592C"/>
    <w:rsid w:val="002F64BC"/>
    <w:rsid w:val="002F6A0D"/>
    <w:rsid w:val="00304C63"/>
    <w:rsid w:val="003061C3"/>
    <w:rsid w:val="00311FB4"/>
    <w:rsid w:val="00317C96"/>
    <w:rsid w:val="00321377"/>
    <w:rsid w:val="00323242"/>
    <w:rsid w:val="00323711"/>
    <w:rsid w:val="00323CCA"/>
    <w:rsid w:val="00326928"/>
    <w:rsid w:val="00326F18"/>
    <w:rsid w:val="0032764E"/>
    <w:rsid w:val="00330C4D"/>
    <w:rsid w:val="00331F1C"/>
    <w:rsid w:val="00332793"/>
    <w:rsid w:val="0033543F"/>
    <w:rsid w:val="00335C5D"/>
    <w:rsid w:val="0033645E"/>
    <w:rsid w:val="00337B6C"/>
    <w:rsid w:val="003411D7"/>
    <w:rsid w:val="00341840"/>
    <w:rsid w:val="00342193"/>
    <w:rsid w:val="00343AD5"/>
    <w:rsid w:val="00346394"/>
    <w:rsid w:val="00346EFC"/>
    <w:rsid w:val="003523EB"/>
    <w:rsid w:val="00356B5F"/>
    <w:rsid w:val="00360A7D"/>
    <w:rsid w:val="0036471E"/>
    <w:rsid w:val="00364D89"/>
    <w:rsid w:val="00365B93"/>
    <w:rsid w:val="0036761D"/>
    <w:rsid w:val="003705D2"/>
    <w:rsid w:val="00371384"/>
    <w:rsid w:val="003714FD"/>
    <w:rsid w:val="00373B4D"/>
    <w:rsid w:val="00375461"/>
    <w:rsid w:val="003813E5"/>
    <w:rsid w:val="00381E4B"/>
    <w:rsid w:val="003839D3"/>
    <w:rsid w:val="003920DD"/>
    <w:rsid w:val="00396EAC"/>
    <w:rsid w:val="003A0989"/>
    <w:rsid w:val="003A2E2D"/>
    <w:rsid w:val="003A366E"/>
    <w:rsid w:val="003A514B"/>
    <w:rsid w:val="003A66BA"/>
    <w:rsid w:val="003A7A18"/>
    <w:rsid w:val="003B3A0D"/>
    <w:rsid w:val="003B4C9F"/>
    <w:rsid w:val="003B5132"/>
    <w:rsid w:val="003B5E1B"/>
    <w:rsid w:val="003B6D28"/>
    <w:rsid w:val="003B6E7A"/>
    <w:rsid w:val="003C0B49"/>
    <w:rsid w:val="003C3E74"/>
    <w:rsid w:val="003C4349"/>
    <w:rsid w:val="003C6087"/>
    <w:rsid w:val="003D20E8"/>
    <w:rsid w:val="003D7135"/>
    <w:rsid w:val="003D731E"/>
    <w:rsid w:val="003D7C54"/>
    <w:rsid w:val="003D7FA8"/>
    <w:rsid w:val="003E431D"/>
    <w:rsid w:val="003E717E"/>
    <w:rsid w:val="003F15A8"/>
    <w:rsid w:val="003F497D"/>
    <w:rsid w:val="003F5B3A"/>
    <w:rsid w:val="003F75AF"/>
    <w:rsid w:val="00402424"/>
    <w:rsid w:val="00405476"/>
    <w:rsid w:val="00405A38"/>
    <w:rsid w:val="00406851"/>
    <w:rsid w:val="00417CC6"/>
    <w:rsid w:val="00421812"/>
    <w:rsid w:val="00423854"/>
    <w:rsid w:val="00424081"/>
    <w:rsid w:val="00424265"/>
    <w:rsid w:val="00431C39"/>
    <w:rsid w:val="00434B66"/>
    <w:rsid w:val="00436D83"/>
    <w:rsid w:val="0044177F"/>
    <w:rsid w:val="004442C8"/>
    <w:rsid w:val="0045112C"/>
    <w:rsid w:val="004515D7"/>
    <w:rsid w:val="00453324"/>
    <w:rsid w:val="004610FF"/>
    <w:rsid w:val="00461C36"/>
    <w:rsid w:val="00464B19"/>
    <w:rsid w:val="0046587A"/>
    <w:rsid w:val="004713BE"/>
    <w:rsid w:val="0047677A"/>
    <w:rsid w:val="00481885"/>
    <w:rsid w:val="0048617F"/>
    <w:rsid w:val="00487E75"/>
    <w:rsid w:val="00490037"/>
    <w:rsid w:val="004901EC"/>
    <w:rsid w:val="00491D3C"/>
    <w:rsid w:val="0049379D"/>
    <w:rsid w:val="00495B9D"/>
    <w:rsid w:val="00495F81"/>
    <w:rsid w:val="004969D4"/>
    <w:rsid w:val="004A2521"/>
    <w:rsid w:val="004A26B2"/>
    <w:rsid w:val="004A3532"/>
    <w:rsid w:val="004A6F07"/>
    <w:rsid w:val="004B03D1"/>
    <w:rsid w:val="004B1A67"/>
    <w:rsid w:val="004B43B2"/>
    <w:rsid w:val="004B470D"/>
    <w:rsid w:val="004B6F72"/>
    <w:rsid w:val="004B7B8E"/>
    <w:rsid w:val="004B7DBF"/>
    <w:rsid w:val="004C1581"/>
    <w:rsid w:val="004C1C7E"/>
    <w:rsid w:val="004C2AE1"/>
    <w:rsid w:val="004C2D7E"/>
    <w:rsid w:val="004C46FA"/>
    <w:rsid w:val="004C725A"/>
    <w:rsid w:val="004D453B"/>
    <w:rsid w:val="004D6746"/>
    <w:rsid w:val="004E1E96"/>
    <w:rsid w:val="004E34B9"/>
    <w:rsid w:val="004E4D13"/>
    <w:rsid w:val="004E591D"/>
    <w:rsid w:val="004E71A0"/>
    <w:rsid w:val="004E7A81"/>
    <w:rsid w:val="004F1E78"/>
    <w:rsid w:val="004F28AD"/>
    <w:rsid w:val="004F2CCF"/>
    <w:rsid w:val="004F4499"/>
    <w:rsid w:val="004F4B68"/>
    <w:rsid w:val="004F5D78"/>
    <w:rsid w:val="004F6FC1"/>
    <w:rsid w:val="004F759A"/>
    <w:rsid w:val="00501BF7"/>
    <w:rsid w:val="005032D4"/>
    <w:rsid w:val="005054E8"/>
    <w:rsid w:val="005067CB"/>
    <w:rsid w:val="00506F1B"/>
    <w:rsid w:val="00513C51"/>
    <w:rsid w:val="0051456F"/>
    <w:rsid w:val="00514EDF"/>
    <w:rsid w:val="00515CDC"/>
    <w:rsid w:val="0052164F"/>
    <w:rsid w:val="005246E1"/>
    <w:rsid w:val="00527150"/>
    <w:rsid w:val="00535057"/>
    <w:rsid w:val="005402D8"/>
    <w:rsid w:val="005419C6"/>
    <w:rsid w:val="00542F3D"/>
    <w:rsid w:val="00543716"/>
    <w:rsid w:val="00543B10"/>
    <w:rsid w:val="00543EDC"/>
    <w:rsid w:val="00544464"/>
    <w:rsid w:val="005448C2"/>
    <w:rsid w:val="00546E25"/>
    <w:rsid w:val="00547013"/>
    <w:rsid w:val="00547B31"/>
    <w:rsid w:val="00554451"/>
    <w:rsid w:val="005545F9"/>
    <w:rsid w:val="00565C29"/>
    <w:rsid w:val="00571043"/>
    <w:rsid w:val="005711A5"/>
    <w:rsid w:val="005714E2"/>
    <w:rsid w:val="00573CED"/>
    <w:rsid w:val="0058212A"/>
    <w:rsid w:val="00585D2E"/>
    <w:rsid w:val="00586294"/>
    <w:rsid w:val="00593D08"/>
    <w:rsid w:val="00596B97"/>
    <w:rsid w:val="005B038C"/>
    <w:rsid w:val="005B2441"/>
    <w:rsid w:val="005B4DCF"/>
    <w:rsid w:val="005B4E58"/>
    <w:rsid w:val="005B5E90"/>
    <w:rsid w:val="005C0DB0"/>
    <w:rsid w:val="005C2DBE"/>
    <w:rsid w:val="005C3B2E"/>
    <w:rsid w:val="005C3F50"/>
    <w:rsid w:val="005D758C"/>
    <w:rsid w:val="005E14A3"/>
    <w:rsid w:val="005E1542"/>
    <w:rsid w:val="005E7BE8"/>
    <w:rsid w:val="005F04CA"/>
    <w:rsid w:val="005F0874"/>
    <w:rsid w:val="00602BD4"/>
    <w:rsid w:val="00602D70"/>
    <w:rsid w:val="00605825"/>
    <w:rsid w:val="00605B5C"/>
    <w:rsid w:val="006073BA"/>
    <w:rsid w:val="00611374"/>
    <w:rsid w:val="006120E9"/>
    <w:rsid w:val="006145E6"/>
    <w:rsid w:val="006209D9"/>
    <w:rsid w:val="00620D0C"/>
    <w:rsid w:val="006311EE"/>
    <w:rsid w:val="0063139B"/>
    <w:rsid w:val="00634C88"/>
    <w:rsid w:val="006353BB"/>
    <w:rsid w:val="00635858"/>
    <w:rsid w:val="00636A72"/>
    <w:rsid w:val="0063770B"/>
    <w:rsid w:val="00645937"/>
    <w:rsid w:val="00651C4D"/>
    <w:rsid w:val="00656AB8"/>
    <w:rsid w:val="00665826"/>
    <w:rsid w:val="00673DD0"/>
    <w:rsid w:val="00674818"/>
    <w:rsid w:val="00674962"/>
    <w:rsid w:val="00676C25"/>
    <w:rsid w:val="0067794B"/>
    <w:rsid w:val="00677B2D"/>
    <w:rsid w:val="00683542"/>
    <w:rsid w:val="00687137"/>
    <w:rsid w:val="00691E61"/>
    <w:rsid w:val="00693825"/>
    <w:rsid w:val="00694C4F"/>
    <w:rsid w:val="006951E4"/>
    <w:rsid w:val="006A155D"/>
    <w:rsid w:val="006A2FFD"/>
    <w:rsid w:val="006A3841"/>
    <w:rsid w:val="006A473A"/>
    <w:rsid w:val="006A55FD"/>
    <w:rsid w:val="006A671C"/>
    <w:rsid w:val="006A7A72"/>
    <w:rsid w:val="006B100D"/>
    <w:rsid w:val="006B16BB"/>
    <w:rsid w:val="006B17CC"/>
    <w:rsid w:val="006C08CC"/>
    <w:rsid w:val="006C1A50"/>
    <w:rsid w:val="006C219E"/>
    <w:rsid w:val="006C2F40"/>
    <w:rsid w:val="006C38A3"/>
    <w:rsid w:val="006C3A1A"/>
    <w:rsid w:val="006C5AF5"/>
    <w:rsid w:val="006C5C5C"/>
    <w:rsid w:val="006C7D8B"/>
    <w:rsid w:val="006D57D0"/>
    <w:rsid w:val="006D7228"/>
    <w:rsid w:val="006E3BDF"/>
    <w:rsid w:val="006E62B4"/>
    <w:rsid w:val="006E65A9"/>
    <w:rsid w:val="006E74F4"/>
    <w:rsid w:val="006F0C84"/>
    <w:rsid w:val="006F0DCC"/>
    <w:rsid w:val="006F1264"/>
    <w:rsid w:val="006F184F"/>
    <w:rsid w:val="006F1BF3"/>
    <w:rsid w:val="006F3ABC"/>
    <w:rsid w:val="006F611F"/>
    <w:rsid w:val="006F780B"/>
    <w:rsid w:val="0070060F"/>
    <w:rsid w:val="00700A39"/>
    <w:rsid w:val="007050F0"/>
    <w:rsid w:val="007113FA"/>
    <w:rsid w:val="00712512"/>
    <w:rsid w:val="0071300F"/>
    <w:rsid w:val="007160FE"/>
    <w:rsid w:val="0071724E"/>
    <w:rsid w:val="00717419"/>
    <w:rsid w:val="00723402"/>
    <w:rsid w:val="00724CDB"/>
    <w:rsid w:val="00726679"/>
    <w:rsid w:val="00731D22"/>
    <w:rsid w:val="00736404"/>
    <w:rsid w:val="00736F86"/>
    <w:rsid w:val="00737FCC"/>
    <w:rsid w:val="00740691"/>
    <w:rsid w:val="007427AC"/>
    <w:rsid w:val="00743B96"/>
    <w:rsid w:val="00746186"/>
    <w:rsid w:val="007467C6"/>
    <w:rsid w:val="00751C5E"/>
    <w:rsid w:val="007521DF"/>
    <w:rsid w:val="00756387"/>
    <w:rsid w:val="00756903"/>
    <w:rsid w:val="00762A17"/>
    <w:rsid w:val="00762D8F"/>
    <w:rsid w:val="0076557C"/>
    <w:rsid w:val="00766557"/>
    <w:rsid w:val="007747BD"/>
    <w:rsid w:val="00777A44"/>
    <w:rsid w:val="00777DBA"/>
    <w:rsid w:val="007825CF"/>
    <w:rsid w:val="00783D04"/>
    <w:rsid w:val="00784DDE"/>
    <w:rsid w:val="00785DB3"/>
    <w:rsid w:val="00787DE8"/>
    <w:rsid w:val="007920D2"/>
    <w:rsid w:val="00792652"/>
    <w:rsid w:val="00793737"/>
    <w:rsid w:val="007940BA"/>
    <w:rsid w:val="00794638"/>
    <w:rsid w:val="007962A2"/>
    <w:rsid w:val="007A3362"/>
    <w:rsid w:val="007A37C4"/>
    <w:rsid w:val="007A6DCE"/>
    <w:rsid w:val="007A7331"/>
    <w:rsid w:val="007A7629"/>
    <w:rsid w:val="007B0408"/>
    <w:rsid w:val="007B2588"/>
    <w:rsid w:val="007B3E1A"/>
    <w:rsid w:val="007B4FFA"/>
    <w:rsid w:val="007B5CBD"/>
    <w:rsid w:val="007C07C9"/>
    <w:rsid w:val="007C0E83"/>
    <w:rsid w:val="007C0E8D"/>
    <w:rsid w:val="007C1780"/>
    <w:rsid w:val="007C1E2F"/>
    <w:rsid w:val="007C417E"/>
    <w:rsid w:val="007C4B23"/>
    <w:rsid w:val="007C5AE6"/>
    <w:rsid w:val="007D0384"/>
    <w:rsid w:val="007D25FB"/>
    <w:rsid w:val="007D3A98"/>
    <w:rsid w:val="007D7A2E"/>
    <w:rsid w:val="007E07FF"/>
    <w:rsid w:val="007E24E6"/>
    <w:rsid w:val="007F302A"/>
    <w:rsid w:val="007F7691"/>
    <w:rsid w:val="00805A68"/>
    <w:rsid w:val="0081157F"/>
    <w:rsid w:val="00816DB7"/>
    <w:rsid w:val="00820E17"/>
    <w:rsid w:val="0082224C"/>
    <w:rsid w:val="00824E12"/>
    <w:rsid w:val="00826004"/>
    <w:rsid w:val="008267D0"/>
    <w:rsid w:val="0083119C"/>
    <w:rsid w:val="00833AD9"/>
    <w:rsid w:val="008408E6"/>
    <w:rsid w:val="008444D9"/>
    <w:rsid w:val="008479C3"/>
    <w:rsid w:val="00847AA6"/>
    <w:rsid w:val="0085086A"/>
    <w:rsid w:val="00851CF0"/>
    <w:rsid w:val="0085295C"/>
    <w:rsid w:val="00854AAA"/>
    <w:rsid w:val="008572BE"/>
    <w:rsid w:val="00861306"/>
    <w:rsid w:val="008625AE"/>
    <w:rsid w:val="00862962"/>
    <w:rsid w:val="00864A6B"/>
    <w:rsid w:val="00865F6F"/>
    <w:rsid w:val="008663B0"/>
    <w:rsid w:val="00866F91"/>
    <w:rsid w:val="0086715C"/>
    <w:rsid w:val="00870F43"/>
    <w:rsid w:val="00871531"/>
    <w:rsid w:val="00875484"/>
    <w:rsid w:val="0087665C"/>
    <w:rsid w:val="00877415"/>
    <w:rsid w:val="00881FF7"/>
    <w:rsid w:val="00883100"/>
    <w:rsid w:val="00883149"/>
    <w:rsid w:val="008869D3"/>
    <w:rsid w:val="00894625"/>
    <w:rsid w:val="008A0F5F"/>
    <w:rsid w:val="008A1AF7"/>
    <w:rsid w:val="008A1D7E"/>
    <w:rsid w:val="008A3D1F"/>
    <w:rsid w:val="008A531D"/>
    <w:rsid w:val="008B1611"/>
    <w:rsid w:val="008B45F0"/>
    <w:rsid w:val="008B68F1"/>
    <w:rsid w:val="008C06C0"/>
    <w:rsid w:val="008C0F4B"/>
    <w:rsid w:val="008C2714"/>
    <w:rsid w:val="008C347C"/>
    <w:rsid w:val="008C624A"/>
    <w:rsid w:val="008C78F1"/>
    <w:rsid w:val="008D0E9A"/>
    <w:rsid w:val="008D390E"/>
    <w:rsid w:val="008E2E4E"/>
    <w:rsid w:val="008E3D1F"/>
    <w:rsid w:val="008F0CBB"/>
    <w:rsid w:val="008F411D"/>
    <w:rsid w:val="008F5DA6"/>
    <w:rsid w:val="0090071B"/>
    <w:rsid w:val="009017DE"/>
    <w:rsid w:val="0090332E"/>
    <w:rsid w:val="00906327"/>
    <w:rsid w:val="00912FB9"/>
    <w:rsid w:val="00914FEC"/>
    <w:rsid w:val="009238A7"/>
    <w:rsid w:val="00925C9A"/>
    <w:rsid w:val="009268ED"/>
    <w:rsid w:val="00931FC5"/>
    <w:rsid w:val="0093253E"/>
    <w:rsid w:val="009336ED"/>
    <w:rsid w:val="00941569"/>
    <w:rsid w:val="0094340B"/>
    <w:rsid w:val="00951EA2"/>
    <w:rsid w:val="009522BB"/>
    <w:rsid w:val="00952A19"/>
    <w:rsid w:val="0095487F"/>
    <w:rsid w:val="009576C2"/>
    <w:rsid w:val="009601DF"/>
    <w:rsid w:val="009602B2"/>
    <w:rsid w:val="0096229D"/>
    <w:rsid w:val="00962B30"/>
    <w:rsid w:val="009653C8"/>
    <w:rsid w:val="00967BCD"/>
    <w:rsid w:val="0097015D"/>
    <w:rsid w:val="0097056B"/>
    <w:rsid w:val="00970C86"/>
    <w:rsid w:val="00971D03"/>
    <w:rsid w:val="00971FA9"/>
    <w:rsid w:val="00975265"/>
    <w:rsid w:val="00975E8E"/>
    <w:rsid w:val="00975F5A"/>
    <w:rsid w:val="009864E5"/>
    <w:rsid w:val="009865F4"/>
    <w:rsid w:val="009904CC"/>
    <w:rsid w:val="00991F58"/>
    <w:rsid w:val="009925D5"/>
    <w:rsid w:val="00994B68"/>
    <w:rsid w:val="009A00ED"/>
    <w:rsid w:val="009A61D4"/>
    <w:rsid w:val="009B2EA6"/>
    <w:rsid w:val="009B500C"/>
    <w:rsid w:val="009C1588"/>
    <w:rsid w:val="009C26F8"/>
    <w:rsid w:val="009C2C78"/>
    <w:rsid w:val="009C4925"/>
    <w:rsid w:val="009C4E9C"/>
    <w:rsid w:val="009C5600"/>
    <w:rsid w:val="009D17BB"/>
    <w:rsid w:val="009D1CC2"/>
    <w:rsid w:val="009D2656"/>
    <w:rsid w:val="009D4458"/>
    <w:rsid w:val="009D5742"/>
    <w:rsid w:val="009E08C2"/>
    <w:rsid w:val="009E097B"/>
    <w:rsid w:val="009E135D"/>
    <w:rsid w:val="009E5B08"/>
    <w:rsid w:val="009F306E"/>
    <w:rsid w:val="009F4B37"/>
    <w:rsid w:val="00A019D3"/>
    <w:rsid w:val="00A034D2"/>
    <w:rsid w:val="00A03ED9"/>
    <w:rsid w:val="00A04C3F"/>
    <w:rsid w:val="00A07E60"/>
    <w:rsid w:val="00A133D0"/>
    <w:rsid w:val="00A1461B"/>
    <w:rsid w:val="00A1513A"/>
    <w:rsid w:val="00A1540F"/>
    <w:rsid w:val="00A15A68"/>
    <w:rsid w:val="00A17256"/>
    <w:rsid w:val="00A37474"/>
    <w:rsid w:val="00A43583"/>
    <w:rsid w:val="00A43A23"/>
    <w:rsid w:val="00A45ECD"/>
    <w:rsid w:val="00A477BB"/>
    <w:rsid w:val="00A510A0"/>
    <w:rsid w:val="00A55447"/>
    <w:rsid w:val="00A64451"/>
    <w:rsid w:val="00A76E96"/>
    <w:rsid w:val="00A83B50"/>
    <w:rsid w:val="00A857F1"/>
    <w:rsid w:val="00A873A4"/>
    <w:rsid w:val="00A924A1"/>
    <w:rsid w:val="00A92522"/>
    <w:rsid w:val="00A925BF"/>
    <w:rsid w:val="00A92C7F"/>
    <w:rsid w:val="00A94456"/>
    <w:rsid w:val="00A94D36"/>
    <w:rsid w:val="00AA3591"/>
    <w:rsid w:val="00AA3750"/>
    <w:rsid w:val="00AA5FFA"/>
    <w:rsid w:val="00AA689B"/>
    <w:rsid w:val="00AB2404"/>
    <w:rsid w:val="00AB26D5"/>
    <w:rsid w:val="00AB2DDB"/>
    <w:rsid w:val="00AB3204"/>
    <w:rsid w:val="00AC1350"/>
    <w:rsid w:val="00AC28A5"/>
    <w:rsid w:val="00AC56F5"/>
    <w:rsid w:val="00AC6495"/>
    <w:rsid w:val="00AC76AB"/>
    <w:rsid w:val="00AD1065"/>
    <w:rsid w:val="00AD2728"/>
    <w:rsid w:val="00AD2C01"/>
    <w:rsid w:val="00AD4519"/>
    <w:rsid w:val="00AD6359"/>
    <w:rsid w:val="00AD73CC"/>
    <w:rsid w:val="00AE1B16"/>
    <w:rsid w:val="00AE6C9D"/>
    <w:rsid w:val="00AF004A"/>
    <w:rsid w:val="00AF0154"/>
    <w:rsid w:val="00AF0DA6"/>
    <w:rsid w:val="00AF265E"/>
    <w:rsid w:val="00AF2AFD"/>
    <w:rsid w:val="00AF3006"/>
    <w:rsid w:val="00AF3DEA"/>
    <w:rsid w:val="00AF4320"/>
    <w:rsid w:val="00AF5F3A"/>
    <w:rsid w:val="00AF65FD"/>
    <w:rsid w:val="00B00C5E"/>
    <w:rsid w:val="00B02046"/>
    <w:rsid w:val="00B136EF"/>
    <w:rsid w:val="00B138C0"/>
    <w:rsid w:val="00B16BA9"/>
    <w:rsid w:val="00B30330"/>
    <w:rsid w:val="00B33461"/>
    <w:rsid w:val="00B33769"/>
    <w:rsid w:val="00B33F5E"/>
    <w:rsid w:val="00B35359"/>
    <w:rsid w:val="00B370B6"/>
    <w:rsid w:val="00B373A3"/>
    <w:rsid w:val="00B43D7B"/>
    <w:rsid w:val="00B45F61"/>
    <w:rsid w:val="00B50D87"/>
    <w:rsid w:val="00B55ACF"/>
    <w:rsid w:val="00B55CBD"/>
    <w:rsid w:val="00B579CA"/>
    <w:rsid w:val="00B61094"/>
    <w:rsid w:val="00B712D5"/>
    <w:rsid w:val="00B73BD4"/>
    <w:rsid w:val="00B76092"/>
    <w:rsid w:val="00B825C4"/>
    <w:rsid w:val="00B84B7B"/>
    <w:rsid w:val="00B874D7"/>
    <w:rsid w:val="00B8778C"/>
    <w:rsid w:val="00B9038E"/>
    <w:rsid w:val="00B909BE"/>
    <w:rsid w:val="00B91D88"/>
    <w:rsid w:val="00B93E67"/>
    <w:rsid w:val="00B94BD9"/>
    <w:rsid w:val="00B9653A"/>
    <w:rsid w:val="00B9754A"/>
    <w:rsid w:val="00BA0212"/>
    <w:rsid w:val="00BA60C3"/>
    <w:rsid w:val="00BA703A"/>
    <w:rsid w:val="00BB1E4E"/>
    <w:rsid w:val="00BB3485"/>
    <w:rsid w:val="00BB6E08"/>
    <w:rsid w:val="00BC0DF2"/>
    <w:rsid w:val="00BC584B"/>
    <w:rsid w:val="00BD0063"/>
    <w:rsid w:val="00BD2451"/>
    <w:rsid w:val="00BD2FFC"/>
    <w:rsid w:val="00BD6221"/>
    <w:rsid w:val="00BD719D"/>
    <w:rsid w:val="00BE2095"/>
    <w:rsid w:val="00BE34CF"/>
    <w:rsid w:val="00BE4CB6"/>
    <w:rsid w:val="00BE562E"/>
    <w:rsid w:val="00BF17E4"/>
    <w:rsid w:val="00BF1DA9"/>
    <w:rsid w:val="00BF44BB"/>
    <w:rsid w:val="00BF7E3E"/>
    <w:rsid w:val="00C00580"/>
    <w:rsid w:val="00C04014"/>
    <w:rsid w:val="00C10612"/>
    <w:rsid w:val="00C1110F"/>
    <w:rsid w:val="00C11C17"/>
    <w:rsid w:val="00C21084"/>
    <w:rsid w:val="00C242DF"/>
    <w:rsid w:val="00C25263"/>
    <w:rsid w:val="00C26A11"/>
    <w:rsid w:val="00C2700F"/>
    <w:rsid w:val="00C30ED2"/>
    <w:rsid w:val="00C31372"/>
    <w:rsid w:val="00C3210B"/>
    <w:rsid w:val="00C36E72"/>
    <w:rsid w:val="00C3758A"/>
    <w:rsid w:val="00C37C79"/>
    <w:rsid w:val="00C42C5D"/>
    <w:rsid w:val="00C45246"/>
    <w:rsid w:val="00C522DD"/>
    <w:rsid w:val="00C555A6"/>
    <w:rsid w:val="00C61129"/>
    <w:rsid w:val="00C630D0"/>
    <w:rsid w:val="00C6349F"/>
    <w:rsid w:val="00C65262"/>
    <w:rsid w:val="00C67D95"/>
    <w:rsid w:val="00C74E81"/>
    <w:rsid w:val="00C757D9"/>
    <w:rsid w:val="00C77AB5"/>
    <w:rsid w:val="00C817CB"/>
    <w:rsid w:val="00C81968"/>
    <w:rsid w:val="00C819DC"/>
    <w:rsid w:val="00C81C1B"/>
    <w:rsid w:val="00C827ED"/>
    <w:rsid w:val="00C82D46"/>
    <w:rsid w:val="00C8582F"/>
    <w:rsid w:val="00C9141E"/>
    <w:rsid w:val="00C93CA6"/>
    <w:rsid w:val="00C95FBF"/>
    <w:rsid w:val="00C97492"/>
    <w:rsid w:val="00C978B7"/>
    <w:rsid w:val="00C97A45"/>
    <w:rsid w:val="00CA1CFA"/>
    <w:rsid w:val="00CA38D9"/>
    <w:rsid w:val="00CA76AC"/>
    <w:rsid w:val="00CB3D9C"/>
    <w:rsid w:val="00CB589D"/>
    <w:rsid w:val="00CD14EA"/>
    <w:rsid w:val="00CD33DA"/>
    <w:rsid w:val="00CD4E81"/>
    <w:rsid w:val="00CD4FA2"/>
    <w:rsid w:val="00CD6848"/>
    <w:rsid w:val="00CD7B32"/>
    <w:rsid w:val="00CE1268"/>
    <w:rsid w:val="00CE15BC"/>
    <w:rsid w:val="00CE4322"/>
    <w:rsid w:val="00CE4796"/>
    <w:rsid w:val="00CE57BE"/>
    <w:rsid w:val="00CE5E56"/>
    <w:rsid w:val="00CF1626"/>
    <w:rsid w:val="00CF1A04"/>
    <w:rsid w:val="00CF3677"/>
    <w:rsid w:val="00CF506B"/>
    <w:rsid w:val="00CF58B0"/>
    <w:rsid w:val="00CF639E"/>
    <w:rsid w:val="00D002FE"/>
    <w:rsid w:val="00D03BAF"/>
    <w:rsid w:val="00D061C3"/>
    <w:rsid w:val="00D10233"/>
    <w:rsid w:val="00D10EDA"/>
    <w:rsid w:val="00D136B3"/>
    <w:rsid w:val="00D20AD5"/>
    <w:rsid w:val="00D22000"/>
    <w:rsid w:val="00D25945"/>
    <w:rsid w:val="00D27E11"/>
    <w:rsid w:val="00D31D8A"/>
    <w:rsid w:val="00D35A77"/>
    <w:rsid w:val="00D5039D"/>
    <w:rsid w:val="00D50508"/>
    <w:rsid w:val="00D52186"/>
    <w:rsid w:val="00D57CEF"/>
    <w:rsid w:val="00D57D1D"/>
    <w:rsid w:val="00D61131"/>
    <w:rsid w:val="00D6239D"/>
    <w:rsid w:val="00D6317E"/>
    <w:rsid w:val="00D63C50"/>
    <w:rsid w:val="00D63D9A"/>
    <w:rsid w:val="00D7013D"/>
    <w:rsid w:val="00D712BF"/>
    <w:rsid w:val="00D71620"/>
    <w:rsid w:val="00D728E2"/>
    <w:rsid w:val="00D75F8C"/>
    <w:rsid w:val="00D76473"/>
    <w:rsid w:val="00D76BE7"/>
    <w:rsid w:val="00D76D0B"/>
    <w:rsid w:val="00D77993"/>
    <w:rsid w:val="00D802D5"/>
    <w:rsid w:val="00D80EDA"/>
    <w:rsid w:val="00D856D5"/>
    <w:rsid w:val="00D87D21"/>
    <w:rsid w:val="00D919F4"/>
    <w:rsid w:val="00D9386C"/>
    <w:rsid w:val="00D94104"/>
    <w:rsid w:val="00D979D3"/>
    <w:rsid w:val="00DA0505"/>
    <w:rsid w:val="00DA1726"/>
    <w:rsid w:val="00DA2982"/>
    <w:rsid w:val="00DC101E"/>
    <w:rsid w:val="00DC27C7"/>
    <w:rsid w:val="00DC7430"/>
    <w:rsid w:val="00DD0697"/>
    <w:rsid w:val="00DD13B0"/>
    <w:rsid w:val="00DD1FA2"/>
    <w:rsid w:val="00DD7D8F"/>
    <w:rsid w:val="00DE14C4"/>
    <w:rsid w:val="00DE2470"/>
    <w:rsid w:val="00DE72FF"/>
    <w:rsid w:val="00DF22FF"/>
    <w:rsid w:val="00DF2A83"/>
    <w:rsid w:val="00DF32B0"/>
    <w:rsid w:val="00DF3BF9"/>
    <w:rsid w:val="00DF47F4"/>
    <w:rsid w:val="00DF6911"/>
    <w:rsid w:val="00DF7108"/>
    <w:rsid w:val="00E03CAF"/>
    <w:rsid w:val="00E041D3"/>
    <w:rsid w:val="00E11E95"/>
    <w:rsid w:val="00E13071"/>
    <w:rsid w:val="00E16444"/>
    <w:rsid w:val="00E20027"/>
    <w:rsid w:val="00E20289"/>
    <w:rsid w:val="00E20E1D"/>
    <w:rsid w:val="00E20E57"/>
    <w:rsid w:val="00E25EFE"/>
    <w:rsid w:val="00E26308"/>
    <w:rsid w:val="00E26538"/>
    <w:rsid w:val="00E34200"/>
    <w:rsid w:val="00E367C2"/>
    <w:rsid w:val="00E377F2"/>
    <w:rsid w:val="00E40621"/>
    <w:rsid w:val="00E4153F"/>
    <w:rsid w:val="00E429F7"/>
    <w:rsid w:val="00E45F2E"/>
    <w:rsid w:val="00E52134"/>
    <w:rsid w:val="00E523A0"/>
    <w:rsid w:val="00E5282C"/>
    <w:rsid w:val="00E5699A"/>
    <w:rsid w:val="00E57036"/>
    <w:rsid w:val="00E62814"/>
    <w:rsid w:val="00E6357E"/>
    <w:rsid w:val="00E66904"/>
    <w:rsid w:val="00E67FDE"/>
    <w:rsid w:val="00E701C0"/>
    <w:rsid w:val="00E70A99"/>
    <w:rsid w:val="00E720F8"/>
    <w:rsid w:val="00E74220"/>
    <w:rsid w:val="00E7610A"/>
    <w:rsid w:val="00E7729B"/>
    <w:rsid w:val="00E8132E"/>
    <w:rsid w:val="00E8383F"/>
    <w:rsid w:val="00E90EE8"/>
    <w:rsid w:val="00E9121A"/>
    <w:rsid w:val="00E967FF"/>
    <w:rsid w:val="00E97F08"/>
    <w:rsid w:val="00EA0E08"/>
    <w:rsid w:val="00EA25B4"/>
    <w:rsid w:val="00EA3277"/>
    <w:rsid w:val="00EA4656"/>
    <w:rsid w:val="00EA5874"/>
    <w:rsid w:val="00EA620D"/>
    <w:rsid w:val="00EA6867"/>
    <w:rsid w:val="00EA68A4"/>
    <w:rsid w:val="00EA7613"/>
    <w:rsid w:val="00EA7CCD"/>
    <w:rsid w:val="00EA7DD2"/>
    <w:rsid w:val="00EB7934"/>
    <w:rsid w:val="00EB7B8B"/>
    <w:rsid w:val="00EC7256"/>
    <w:rsid w:val="00ED2BEA"/>
    <w:rsid w:val="00ED52F8"/>
    <w:rsid w:val="00EE449E"/>
    <w:rsid w:val="00EF027C"/>
    <w:rsid w:val="00EF6012"/>
    <w:rsid w:val="00EF6222"/>
    <w:rsid w:val="00EF649E"/>
    <w:rsid w:val="00EF7B50"/>
    <w:rsid w:val="00EF7E05"/>
    <w:rsid w:val="00F00E96"/>
    <w:rsid w:val="00F011D9"/>
    <w:rsid w:val="00F021C9"/>
    <w:rsid w:val="00F05955"/>
    <w:rsid w:val="00F12961"/>
    <w:rsid w:val="00F12BB1"/>
    <w:rsid w:val="00F17D59"/>
    <w:rsid w:val="00F2483A"/>
    <w:rsid w:val="00F323A1"/>
    <w:rsid w:val="00F407FA"/>
    <w:rsid w:val="00F41016"/>
    <w:rsid w:val="00F41A36"/>
    <w:rsid w:val="00F41D22"/>
    <w:rsid w:val="00F437DD"/>
    <w:rsid w:val="00F43DA4"/>
    <w:rsid w:val="00F43F92"/>
    <w:rsid w:val="00F54915"/>
    <w:rsid w:val="00F57101"/>
    <w:rsid w:val="00F6010B"/>
    <w:rsid w:val="00F613DA"/>
    <w:rsid w:val="00F6279B"/>
    <w:rsid w:val="00F628D2"/>
    <w:rsid w:val="00F64974"/>
    <w:rsid w:val="00F6521E"/>
    <w:rsid w:val="00F66E28"/>
    <w:rsid w:val="00F679ED"/>
    <w:rsid w:val="00F708F5"/>
    <w:rsid w:val="00F71819"/>
    <w:rsid w:val="00F7234D"/>
    <w:rsid w:val="00F758EA"/>
    <w:rsid w:val="00F77946"/>
    <w:rsid w:val="00F803DB"/>
    <w:rsid w:val="00F82305"/>
    <w:rsid w:val="00F8264F"/>
    <w:rsid w:val="00F83BC0"/>
    <w:rsid w:val="00F84D9F"/>
    <w:rsid w:val="00F84DC6"/>
    <w:rsid w:val="00F86DA5"/>
    <w:rsid w:val="00F87277"/>
    <w:rsid w:val="00F905A7"/>
    <w:rsid w:val="00F9076B"/>
    <w:rsid w:val="00F949C2"/>
    <w:rsid w:val="00F9772B"/>
    <w:rsid w:val="00FA083E"/>
    <w:rsid w:val="00FA0FFC"/>
    <w:rsid w:val="00FA53F5"/>
    <w:rsid w:val="00FA6B4C"/>
    <w:rsid w:val="00FA73BD"/>
    <w:rsid w:val="00FA7F6B"/>
    <w:rsid w:val="00FB6161"/>
    <w:rsid w:val="00FC2D54"/>
    <w:rsid w:val="00FC3AEC"/>
    <w:rsid w:val="00FC43BE"/>
    <w:rsid w:val="00FD2DE6"/>
    <w:rsid w:val="00FD3619"/>
    <w:rsid w:val="00FD799D"/>
    <w:rsid w:val="00FE2901"/>
    <w:rsid w:val="00FE3977"/>
    <w:rsid w:val="00FE6E19"/>
    <w:rsid w:val="00FF3651"/>
    <w:rsid w:val="00FF64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58C638"/>
  <w15:docId w15:val="{F00D0F66-91A6-40A9-A817-7007DB5F2D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2DDB"/>
    <w:pPr>
      <w:ind w:left="720"/>
      <w:contextualSpacing/>
    </w:pPr>
  </w:style>
  <w:style w:type="character" w:styleId="CommentReference">
    <w:name w:val="annotation reference"/>
    <w:basedOn w:val="DefaultParagraphFont"/>
    <w:uiPriority w:val="99"/>
    <w:unhideWhenUsed/>
    <w:rsid w:val="00055589"/>
    <w:rPr>
      <w:sz w:val="16"/>
      <w:szCs w:val="16"/>
    </w:rPr>
  </w:style>
  <w:style w:type="paragraph" w:styleId="CommentText">
    <w:name w:val="annotation text"/>
    <w:basedOn w:val="Normal"/>
    <w:link w:val="CommentTextChar"/>
    <w:uiPriority w:val="99"/>
    <w:unhideWhenUsed/>
    <w:rsid w:val="00055589"/>
    <w:rPr>
      <w:sz w:val="20"/>
      <w:szCs w:val="20"/>
    </w:rPr>
  </w:style>
  <w:style w:type="character" w:customStyle="1" w:styleId="CommentTextChar">
    <w:name w:val="Comment Text Char"/>
    <w:basedOn w:val="DefaultParagraphFont"/>
    <w:link w:val="CommentText"/>
    <w:uiPriority w:val="99"/>
    <w:rsid w:val="00055589"/>
    <w:rPr>
      <w:sz w:val="20"/>
      <w:szCs w:val="20"/>
    </w:rPr>
  </w:style>
  <w:style w:type="paragraph" w:styleId="CommentSubject">
    <w:name w:val="annotation subject"/>
    <w:basedOn w:val="CommentText"/>
    <w:next w:val="CommentText"/>
    <w:link w:val="CommentSubjectChar"/>
    <w:uiPriority w:val="99"/>
    <w:semiHidden/>
    <w:unhideWhenUsed/>
    <w:rsid w:val="00055589"/>
    <w:rPr>
      <w:b/>
      <w:bCs/>
    </w:rPr>
  </w:style>
  <w:style w:type="character" w:customStyle="1" w:styleId="CommentSubjectChar">
    <w:name w:val="Comment Subject Char"/>
    <w:basedOn w:val="CommentTextChar"/>
    <w:link w:val="CommentSubject"/>
    <w:uiPriority w:val="99"/>
    <w:semiHidden/>
    <w:rsid w:val="00055589"/>
    <w:rPr>
      <w:b/>
      <w:bCs/>
      <w:sz w:val="20"/>
      <w:szCs w:val="20"/>
    </w:rPr>
  </w:style>
  <w:style w:type="paragraph" w:styleId="BalloonText">
    <w:name w:val="Balloon Text"/>
    <w:basedOn w:val="Normal"/>
    <w:link w:val="BalloonTextChar"/>
    <w:uiPriority w:val="99"/>
    <w:semiHidden/>
    <w:unhideWhenUsed/>
    <w:rsid w:val="00055589"/>
    <w:rPr>
      <w:rFonts w:ascii="Tahoma" w:hAnsi="Tahoma" w:cs="Tahoma"/>
      <w:sz w:val="16"/>
      <w:szCs w:val="16"/>
    </w:rPr>
  </w:style>
  <w:style w:type="character" w:customStyle="1" w:styleId="BalloonTextChar">
    <w:name w:val="Balloon Text Char"/>
    <w:basedOn w:val="DefaultParagraphFont"/>
    <w:link w:val="BalloonText"/>
    <w:uiPriority w:val="99"/>
    <w:semiHidden/>
    <w:rsid w:val="00055589"/>
    <w:rPr>
      <w:rFonts w:ascii="Tahoma" w:hAnsi="Tahoma" w:cs="Tahoma"/>
      <w:sz w:val="16"/>
      <w:szCs w:val="16"/>
    </w:rPr>
  </w:style>
  <w:style w:type="character" w:styleId="Hyperlink">
    <w:name w:val="Hyperlink"/>
    <w:basedOn w:val="DefaultParagraphFont"/>
    <w:uiPriority w:val="99"/>
    <w:unhideWhenUsed/>
    <w:rsid w:val="008408E6"/>
    <w:rPr>
      <w:color w:val="0000FF" w:themeColor="hyperlink"/>
      <w:u w:val="single"/>
    </w:rPr>
  </w:style>
  <w:style w:type="paragraph" w:styleId="Header">
    <w:name w:val="header"/>
    <w:basedOn w:val="Normal"/>
    <w:link w:val="HeaderChar"/>
    <w:uiPriority w:val="99"/>
    <w:unhideWhenUsed/>
    <w:rsid w:val="006C7D8B"/>
    <w:pPr>
      <w:tabs>
        <w:tab w:val="center" w:pos="4680"/>
        <w:tab w:val="right" w:pos="9360"/>
      </w:tabs>
    </w:pPr>
  </w:style>
  <w:style w:type="character" w:customStyle="1" w:styleId="HeaderChar">
    <w:name w:val="Header Char"/>
    <w:basedOn w:val="DefaultParagraphFont"/>
    <w:link w:val="Header"/>
    <w:uiPriority w:val="99"/>
    <w:rsid w:val="006C7D8B"/>
  </w:style>
  <w:style w:type="paragraph" w:styleId="Footer">
    <w:name w:val="footer"/>
    <w:basedOn w:val="Normal"/>
    <w:link w:val="FooterChar"/>
    <w:uiPriority w:val="99"/>
    <w:unhideWhenUsed/>
    <w:rsid w:val="006C7D8B"/>
    <w:pPr>
      <w:tabs>
        <w:tab w:val="center" w:pos="4680"/>
        <w:tab w:val="right" w:pos="9360"/>
      </w:tabs>
    </w:pPr>
  </w:style>
  <w:style w:type="character" w:customStyle="1" w:styleId="FooterChar">
    <w:name w:val="Footer Char"/>
    <w:basedOn w:val="DefaultParagraphFont"/>
    <w:link w:val="Footer"/>
    <w:uiPriority w:val="99"/>
    <w:rsid w:val="006C7D8B"/>
  </w:style>
  <w:style w:type="paragraph" w:styleId="Revision">
    <w:name w:val="Revision"/>
    <w:hidden/>
    <w:uiPriority w:val="99"/>
    <w:semiHidden/>
    <w:rsid w:val="00C555A6"/>
  </w:style>
  <w:style w:type="character" w:styleId="FollowedHyperlink">
    <w:name w:val="FollowedHyperlink"/>
    <w:basedOn w:val="DefaultParagraphFont"/>
    <w:uiPriority w:val="99"/>
    <w:semiHidden/>
    <w:unhideWhenUsed/>
    <w:rsid w:val="00816DB7"/>
    <w:rPr>
      <w:color w:val="800080" w:themeColor="followedHyperlink"/>
      <w:u w:val="single"/>
    </w:rPr>
  </w:style>
  <w:style w:type="table" w:styleId="TableGrid">
    <w:name w:val="Table Grid"/>
    <w:basedOn w:val="TableNormal"/>
    <w:uiPriority w:val="39"/>
    <w:rsid w:val="00975F5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975F5A"/>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paragraph" w:styleId="NoSpacing">
    <w:name w:val="No Spacing"/>
    <w:uiPriority w:val="1"/>
    <w:qFormat/>
    <w:rsid w:val="001237B0"/>
    <w:rPr>
      <w:rFonts w:asciiTheme="minorHAnsi" w:hAnsiTheme="minorHAnsi" w:cstheme="minorBidi"/>
      <w:sz w:val="22"/>
      <w:szCs w:val="22"/>
    </w:rPr>
  </w:style>
  <w:style w:type="paragraph" w:styleId="BodyText">
    <w:name w:val="Body Text"/>
    <w:basedOn w:val="Normal"/>
    <w:link w:val="BodyTextChar"/>
    <w:uiPriority w:val="1"/>
    <w:qFormat/>
    <w:rsid w:val="00FA53F5"/>
    <w:pPr>
      <w:widowControl w:val="0"/>
      <w:spacing w:before="113"/>
      <w:ind w:left="106"/>
    </w:pPr>
    <w:rPr>
      <w:rFonts w:ascii="Knowledge Light" w:eastAsia="Knowledge Light" w:hAnsi="Knowledge Light" w:cstheme="minorBidi"/>
      <w:sz w:val="19"/>
      <w:szCs w:val="19"/>
    </w:rPr>
  </w:style>
  <w:style w:type="character" w:customStyle="1" w:styleId="BodyTextChar">
    <w:name w:val="Body Text Char"/>
    <w:basedOn w:val="DefaultParagraphFont"/>
    <w:link w:val="BodyText"/>
    <w:uiPriority w:val="1"/>
    <w:rsid w:val="00FA53F5"/>
    <w:rPr>
      <w:rFonts w:ascii="Knowledge Light" w:eastAsia="Knowledge Light" w:hAnsi="Knowledge Light" w:cstheme="minorBidi"/>
      <w:sz w:val="19"/>
      <w:szCs w:val="19"/>
    </w:rPr>
  </w:style>
  <w:style w:type="character" w:styleId="UnresolvedMention">
    <w:name w:val="Unresolved Mention"/>
    <w:basedOn w:val="DefaultParagraphFont"/>
    <w:uiPriority w:val="99"/>
    <w:semiHidden/>
    <w:unhideWhenUsed/>
    <w:rsid w:val="001575CD"/>
    <w:rPr>
      <w:color w:val="605E5C"/>
      <w:shd w:val="clear" w:color="auto" w:fill="E1DFDD"/>
    </w:rPr>
  </w:style>
  <w:style w:type="paragraph" w:customStyle="1" w:styleId="TableParagraph">
    <w:name w:val="Table Paragraph"/>
    <w:basedOn w:val="Normal"/>
    <w:uiPriority w:val="1"/>
    <w:qFormat/>
    <w:rsid w:val="00AC56F5"/>
    <w:pPr>
      <w:widowControl w:val="0"/>
      <w:autoSpaceDE w:val="0"/>
      <w:autoSpaceDN w:val="0"/>
    </w:pPr>
    <w:rPr>
      <w:rFonts w:ascii="Arial" w:eastAsia="Arial" w:hAnsi="Arial" w:cs="Arial"/>
      <w:sz w:val="22"/>
      <w:szCs w:val="22"/>
    </w:rPr>
  </w:style>
  <w:style w:type="paragraph" w:styleId="BodyText2">
    <w:name w:val="Body Text 2"/>
    <w:basedOn w:val="Normal"/>
    <w:link w:val="BodyText2Char"/>
    <w:uiPriority w:val="99"/>
    <w:unhideWhenUsed/>
    <w:rsid w:val="00AC56F5"/>
    <w:pPr>
      <w:spacing w:after="120" w:line="480" w:lineRule="auto"/>
    </w:pPr>
  </w:style>
  <w:style w:type="character" w:customStyle="1" w:styleId="BodyText2Char">
    <w:name w:val="Body Text 2 Char"/>
    <w:basedOn w:val="DefaultParagraphFont"/>
    <w:link w:val="BodyText2"/>
    <w:uiPriority w:val="99"/>
    <w:rsid w:val="00AC56F5"/>
  </w:style>
  <w:style w:type="character" w:styleId="Emphasis">
    <w:name w:val="Emphasis"/>
    <w:basedOn w:val="DefaultParagraphFont"/>
    <w:uiPriority w:val="20"/>
    <w:qFormat/>
    <w:rsid w:val="00200F5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2425782">
      <w:bodyDiv w:val="1"/>
      <w:marLeft w:val="0"/>
      <w:marRight w:val="0"/>
      <w:marTop w:val="0"/>
      <w:marBottom w:val="0"/>
      <w:divBdr>
        <w:top w:val="none" w:sz="0" w:space="0" w:color="auto"/>
        <w:left w:val="none" w:sz="0" w:space="0" w:color="auto"/>
        <w:bottom w:val="none" w:sz="0" w:space="0" w:color="auto"/>
        <w:right w:val="none" w:sz="0" w:space="0" w:color="auto"/>
      </w:divBdr>
    </w:div>
    <w:div w:id="213548636">
      <w:bodyDiv w:val="1"/>
      <w:marLeft w:val="0"/>
      <w:marRight w:val="0"/>
      <w:marTop w:val="0"/>
      <w:marBottom w:val="0"/>
      <w:divBdr>
        <w:top w:val="none" w:sz="0" w:space="0" w:color="auto"/>
        <w:left w:val="none" w:sz="0" w:space="0" w:color="auto"/>
        <w:bottom w:val="none" w:sz="0" w:space="0" w:color="auto"/>
        <w:right w:val="none" w:sz="0" w:space="0" w:color="auto"/>
      </w:divBdr>
    </w:div>
    <w:div w:id="494341616">
      <w:bodyDiv w:val="1"/>
      <w:marLeft w:val="0"/>
      <w:marRight w:val="0"/>
      <w:marTop w:val="0"/>
      <w:marBottom w:val="0"/>
      <w:divBdr>
        <w:top w:val="none" w:sz="0" w:space="0" w:color="auto"/>
        <w:left w:val="none" w:sz="0" w:space="0" w:color="auto"/>
        <w:bottom w:val="none" w:sz="0" w:space="0" w:color="auto"/>
        <w:right w:val="none" w:sz="0" w:space="0" w:color="auto"/>
      </w:divBdr>
    </w:div>
    <w:div w:id="882980712">
      <w:bodyDiv w:val="1"/>
      <w:marLeft w:val="0"/>
      <w:marRight w:val="0"/>
      <w:marTop w:val="0"/>
      <w:marBottom w:val="0"/>
      <w:divBdr>
        <w:top w:val="none" w:sz="0" w:space="0" w:color="auto"/>
        <w:left w:val="none" w:sz="0" w:space="0" w:color="auto"/>
        <w:bottom w:val="none" w:sz="0" w:space="0" w:color="auto"/>
        <w:right w:val="none" w:sz="0" w:space="0" w:color="auto"/>
      </w:divBdr>
    </w:div>
    <w:div w:id="895823297">
      <w:bodyDiv w:val="1"/>
      <w:marLeft w:val="0"/>
      <w:marRight w:val="0"/>
      <w:marTop w:val="0"/>
      <w:marBottom w:val="0"/>
      <w:divBdr>
        <w:top w:val="none" w:sz="0" w:space="0" w:color="auto"/>
        <w:left w:val="none" w:sz="0" w:space="0" w:color="auto"/>
        <w:bottom w:val="none" w:sz="0" w:space="0" w:color="auto"/>
        <w:right w:val="none" w:sz="0" w:space="0" w:color="auto"/>
      </w:divBdr>
    </w:div>
    <w:div w:id="970744491">
      <w:bodyDiv w:val="1"/>
      <w:marLeft w:val="0"/>
      <w:marRight w:val="0"/>
      <w:marTop w:val="0"/>
      <w:marBottom w:val="0"/>
      <w:divBdr>
        <w:top w:val="none" w:sz="0" w:space="0" w:color="auto"/>
        <w:left w:val="none" w:sz="0" w:space="0" w:color="auto"/>
        <w:bottom w:val="none" w:sz="0" w:space="0" w:color="auto"/>
        <w:right w:val="none" w:sz="0" w:space="0" w:color="auto"/>
      </w:divBdr>
    </w:div>
    <w:div w:id="1066414710">
      <w:bodyDiv w:val="1"/>
      <w:marLeft w:val="0"/>
      <w:marRight w:val="0"/>
      <w:marTop w:val="0"/>
      <w:marBottom w:val="0"/>
      <w:divBdr>
        <w:top w:val="none" w:sz="0" w:space="0" w:color="auto"/>
        <w:left w:val="none" w:sz="0" w:space="0" w:color="auto"/>
        <w:bottom w:val="none" w:sz="0" w:space="0" w:color="auto"/>
        <w:right w:val="none" w:sz="0" w:space="0" w:color="auto"/>
      </w:divBdr>
    </w:div>
    <w:div w:id="1108311029">
      <w:bodyDiv w:val="1"/>
      <w:marLeft w:val="0"/>
      <w:marRight w:val="0"/>
      <w:marTop w:val="0"/>
      <w:marBottom w:val="0"/>
      <w:divBdr>
        <w:top w:val="none" w:sz="0" w:space="0" w:color="auto"/>
        <w:left w:val="none" w:sz="0" w:space="0" w:color="auto"/>
        <w:bottom w:val="none" w:sz="0" w:space="0" w:color="auto"/>
        <w:right w:val="none" w:sz="0" w:space="0" w:color="auto"/>
      </w:divBdr>
    </w:div>
    <w:div w:id="1533030944">
      <w:bodyDiv w:val="1"/>
      <w:marLeft w:val="0"/>
      <w:marRight w:val="0"/>
      <w:marTop w:val="0"/>
      <w:marBottom w:val="0"/>
      <w:divBdr>
        <w:top w:val="none" w:sz="0" w:space="0" w:color="auto"/>
        <w:left w:val="none" w:sz="0" w:space="0" w:color="auto"/>
        <w:bottom w:val="none" w:sz="0" w:space="0" w:color="auto"/>
        <w:right w:val="none" w:sz="0" w:space="0" w:color="auto"/>
      </w:divBdr>
    </w:div>
    <w:div w:id="1566910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online.vertafore.com/terms" TargetMode="External"/><Relationship Id="rId18" Type="http://schemas.microsoft.com/office/2011/relationships/people" Target="peop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yperlink" Target="http://online.vertafore.com/ThirdPartyTerms"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yperlink" Target="http://online.vertafore.com/terms" TargetMode="External"/><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mailto:notices@vertafor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3" Type="http://schemas.microsoft.com/office/2011/relationships/webextension" Target="webextension3.xml"/><Relationship Id="rId2" Type="http://schemas.microsoft.com/office/2011/relationships/webextension" Target="webextension2.xml"/><Relationship Id="rId1" Type="http://schemas.microsoft.com/office/2011/relationships/webextension" Target="webextension1.xml"/><Relationship Id="rId5" Type="http://schemas.microsoft.com/office/2011/relationships/webextension" Target="webextension5.xml"/><Relationship Id="rId4" Type="http://schemas.microsoft.com/office/2011/relationships/webextension" Target="webextension4.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 dockstate="right" visibility="0" width="350" row="0">
    <wetp:webextensionref xmlns:r="http://schemas.openxmlformats.org/officeDocument/2006/relationships" r:id="rId2"/>
  </wetp:taskpane>
  <wetp:taskpane dockstate="right" visibility="0" width="350" row="0">
    <wetp:webextensionref xmlns:r="http://schemas.openxmlformats.org/officeDocument/2006/relationships" r:id="rId3"/>
  </wetp:taskpane>
  <wetp:taskpane dockstate="right" visibility="0" width="350" row="0">
    <wetp:webextensionref xmlns:r="http://schemas.openxmlformats.org/officeDocument/2006/relationships" r:id="rId4"/>
  </wetp:taskpane>
  <wetp:taskpane dockstate="right" visibility="0" width="350" row="0">
    <wetp:webextensionref xmlns:r="http://schemas.openxmlformats.org/officeDocument/2006/relationships" r:id="rId5"/>
  </wetp:taskpane>
</wetp:taskpanes>
</file>

<file path=word/webextensions/webextension1.xml><?xml version="1.0" encoding="utf-8"?>
<we:webextension xmlns:we="http://schemas.microsoft.com/office/webextensions/webextension/2010/11" id="{FE10FE29-1822-F54D-A607-B9137CE3350F}">
  <we:reference id="fb2f0e6f-08ea-933e-2f38-aacea0d8763f" version="1.0.0.0" store="EXCatalog" storeType="EXCatalog"/>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392EFD0F-4903-344E-89AB-C8DE21873FDD}">
  <we:reference id="f0e1190e-7bff-eac5-42da-23821e10bf9e" version="1.0.0.0" store="EXCatalog" storeType="EXCatalog"/>
  <we:alternateReferences/>
  <we:properties/>
  <we:bindings/>
  <we:snapshot xmlns:r="http://schemas.openxmlformats.org/officeDocument/2006/relationships"/>
</we:webextension>
</file>

<file path=word/webextensions/webextension3.xml><?xml version="1.0" encoding="utf-8"?>
<we:webextension xmlns:we="http://schemas.microsoft.com/office/webextensions/webextension/2010/11" id="{EC11B414-AA8C-3747-941F-3B0137940007}">
  <we:reference id="a5062ae5-f246-8882-36a6-7b1eaa8f5c95" version="1.0.0.0" store="developer" storeType="Registry"/>
  <we:alternateReferences/>
  <we:properties/>
  <we:bindings/>
  <we:snapshot xmlns:r="http://schemas.openxmlformats.org/officeDocument/2006/relationships"/>
</we:webextension>
</file>

<file path=word/webextensions/webextension4.xml><?xml version="1.0" encoding="utf-8"?>
<we:webextension xmlns:we="http://schemas.microsoft.com/office/webextensions/webextension/2010/11" id="{3729B307-A978-6046-8C01-AE9D907BE0FF}">
  <we:reference id="b0d463ae-036a-f3e6-3962-77b40f3dc4e0" version="1.0.0.0" store="EXCatalog" storeType="EXCatalog"/>
  <we:alternateReferences/>
  <we:properties/>
  <we:bindings/>
  <we:snapshot xmlns:r="http://schemas.openxmlformats.org/officeDocument/2006/relationships"/>
</we:webextension>
</file>

<file path=word/webextensions/webextension5.xml><?xml version="1.0" encoding="utf-8"?>
<we:webextension xmlns:we="http://schemas.microsoft.com/office/webextensions/webextension/2010/11" id="{2943EF23-5542-9B43-9B38-F90571E2A7D6}">
  <we:reference id="a3e9c70d-35d6-8d8b-41cd-d045d52e5c3c" version="1.0.0.0" store="EXCatalog" storeType="EXCatalog"/>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pe:Receivers xmlns:spe="http://schemas.microsoft.com/sharepoint/events">
  <Receiver xmlns="">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xmlns="">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xmlns="">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xmlns="">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_dlc_DocIdPersistId xmlns="f851e6f8-a780-40b9-9072-bc536512fa1d" xsi:nil="true"/>
    <_dlc_DocIdUrl xmlns="f851e6f8-a780-40b9-9072-bc536512fa1d">
      <Url xsi:nil="true"/>
      <Description xsi:nil="true"/>
    </_dlc_DocIdUrl>
    <Effective_x0020_Date xmlns="0cf1d611-e4a0-4fa1-835c-33a909519a80" xsi:nil="true"/>
    <_dlc_DocId xmlns="f851e6f8-a780-40b9-9072-bc536512fa1d" xsi:nil="true"/>
    <Term xmlns="0cf1d611-e4a0-4fa1-835c-33a909519a80"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20F861E907619443AB471FF2434592D3" ma:contentTypeVersion="26" ma:contentTypeDescription="Create a new document." ma:contentTypeScope="" ma:versionID="b52b1a2b0612ec844bb60e207e17037d">
  <xsd:schema xmlns:xsd="http://www.w3.org/2001/XMLSchema" xmlns:xs="http://www.w3.org/2001/XMLSchema" xmlns:p="http://schemas.microsoft.com/office/2006/metadata/properties" xmlns:ns1="http://schemas.microsoft.com/sharepoint/v3" xmlns:ns2="f851e6f8-a780-40b9-9072-bc536512fa1d" xmlns:ns3="0cf1d611-e4a0-4fa1-835c-33a909519a80" xmlns:ns4="1839363f-5031-4699-aea6-8744f77754a2" targetNamespace="http://schemas.microsoft.com/office/2006/metadata/properties" ma:root="true" ma:fieldsID="9917d81662a1cfea699b869ddfa7ab0a" ns1:_="" ns2:_="" ns3:_="" ns4:_="">
    <xsd:import namespace="http://schemas.microsoft.com/sharepoint/v3"/>
    <xsd:import namespace="f851e6f8-a780-40b9-9072-bc536512fa1d"/>
    <xsd:import namespace="0cf1d611-e4a0-4fa1-835c-33a909519a80"/>
    <xsd:import namespace="1839363f-5031-4699-aea6-8744f77754a2"/>
    <xsd:element name="properties">
      <xsd:complexType>
        <xsd:sequence>
          <xsd:element name="documentManagement">
            <xsd:complexType>
              <xsd:all>
                <xsd:element ref="ns2:_dlc_DocId" minOccurs="0"/>
                <xsd:element ref="ns2:_dlc_DocIdUrl" minOccurs="0"/>
                <xsd:element ref="ns3:Term" minOccurs="0"/>
                <xsd:element ref="ns2:_dlc_DocIdPersistId" minOccurs="0"/>
                <xsd:element ref="ns3:MediaServiceMetadata" minOccurs="0"/>
                <xsd:element ref="ns3:MediaServiceFastMetadata" minOccurs="0"/>
                <xsd:element ref="ns3:MediaServiceDateTaken" minOccurs="0"/>
                <xsd:element ref="ns3:MediaServiceAutoTags" minOccurs="0"/>
                <xsd:element ref="ns4:SharedWithUsers" minOccurs="0"/>
                <xsd:element ref="ns3:Effective_x0020_Date" minOccurs="0"/>
                <xsd:element ref="ns4:SharedWithDetails" minOccurs="0"/>
                <xsd:element ref="ns3:MediaServiceOCR" minOccurs="0"/>
                <xsd:element ref="ns1:_ip_UnifiedCompliancePolicyProperties" minOccurs="0"/>
                <xsd:element ref="ns1:_ip_UnifiedCompliancePolicyUIAction" minOccurs="0"/>
                <xsd:element ref="ns3:MediaServiceGenerationTime" minOccurs="0"/>
                <xsd:element ref="ns3:MediaServiceEventHashCode" minOccurs="0"/>
                <xsd:element ref="ns3:MediaServiceLocation"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xsd:simpleType>
        <xsd:restriction base="dms:Note"/>
      </xsd:simpleType>
    </xsd:element>
    <xsd:element name="_ip_UnifiedCompliancePolicyUIAction" ma:index="2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851e6f8-a780-40b9-9072-bc536512fa1d" elementFormDefault="qualified">
    <xsd:import namespace="http://schemas.microsoft.com/office/2006/documentManagement/types"/>
    <xsd:import namespace="http://schemas.microsoft.com/office/infopath/2007/PartnerControls"/>
    <xsd:element name="_dlc_DocId" ma:index="2" nillable="true" ma:displayName="Document ID Value" ma:description="The value of the document ID assigned to this item." ma:internalName="_dlc_DocId" ma:readOnly="false">
      <xsd:simpleType>
        <xsd:restriction base="dms:Text"/>
      </xsd:simpleType>
    </xsd:element>
    <xsd:element name="_dlc_DocIdUrl" ma:index="3" nillable="true" ma:displayName="Document ID" ma:description="Permanent link to this document." ma:hidden="true" ma:internalName="_dlc_DocIdUrl"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7" nillable="true" ma:displayName="Persist ID" ma:description="Keep ID on add." ma:hidden="true" ma:internalName="_dlc_DocIdPersistId" ma:readOnly="fals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0cf1d611-e4a0-4fa1-835c-33a909519a80" elementFormDefault="qualified">
    <xsd:import namespace="http://schemas.microsoft.com/office/2006/documentManagement/types"/>
    <xsd:import namespace="http://schemas.microsoft.com/office/infopath/2007/PartnerControls"/>
    <xsd:element name="Term" ma:index="4" nillable="true" ma:displayName="Term" ma:internalName="Term">
      <xsd:simpleType>
        <xsd:restriction base="dms:Text">
          <xsd:maxLength value="255"/>
        </xsd:restriction>
      </xsd:simpleType>
    </xsd:element>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DateTaken" ma:index="10" nillable="true" ma:displayName="MediaServiceDateTaken" ma:description="" ma:hidden="true" ma:internalName="MediaServiceDateTaken" ma:readOnly="true">
      <xsd:simpleType>
        <xsd:restriction base="dms:Text"/>
      </xsd:simpleType>
    </xsd:element>
    <xsd:element name="MediaServiceAutoTags" ma:index="11" nillable="true" ma:displayName="MediaServiceAutoTags" ma:description="" ma:internalName="MediaServiceAutoTags" ma:readOnly="true">
      <xsd:simpleType>
        <xsd:restriction base="dms:Text"/>
      </xsd:simpleType>
    </xsd:element>
    <xsd:element name="Effective_x0020_Date" ma:index="17" nillable="true" ma:displayName="Effective Date" ma:format="DateOnly" ma:internalName="Effective_x0020_Date">
      <xsd:simpleType>
        <xsd:restriction base="dms:DateTime"/>
      </xsd:simpleType>
    </xsd:element>
    <xsd:element name="MediaServiceOCR" ma:index="19" nillable="true" ma:displayName="MediaServiceOCR" ma:internalName="MediaServiceOCR" ma:readOnly="true">
      <xsd:simpleType>
        <xsd:restriction base="dms:Note">
          <xsd:maxLength value="255"/>
        </xsd:restriction>
      </xsd:simpleType>
    </xsd:element>
    <xsd:element name="MediaServiceGenerationTime" ma:index="22" nillable="true" ma:displayName="MediaServiceGenerationTime" ma:hidden="true" ma:internalName="MediaServiceGenerationTime" ma:readOnly="true">
      <xsd:simpleType>
        <xsd:restriction base="dms:Text"/>
      </xsd:simpleType>
    </xsd:element>
    <xsd:element name="MediaServiceEventHashCode" ma:index="23" nillable="true" ma:displayName="MediaServiceEventHashCode" ma:hidden="true" ma:internalName="MediaServiceEventHashCode" ma:readOnly="true">
      <xsd:simpleType>
        <xsd:restriction base="dms:Text"/>
      </xsd:simpleType>
    </xsd:element>
    <xsd:element name="MediaServiceLocation" ma:index="24" nillable="true" ma:displayName="Location" ma:internalName="MediaServiceLocation" ma:readOnly="true">
      <xsd:simpleType>
        <xsd:restriction base="dms:Text"/>
      </xsd:simpleType>
    </xsd:element>
    <xsd:element name="MediaServiceAutoKeyPoints" ma:index="25" nillable="true" ma:displayName="MediaServiceAutoKeyPoints" ma:hidden="true" ma:internalName="MediaServiceAutoKeyPoints" ma:readOnly="true">
      <xsd:simpleType>
        <xsd:restriction base="dms:Note"/>
      </xsd:simpleType>
    </xsd:element>
    <xsd:element name="MediaServiceKeyPoints" ma:index="26"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839363f-5031-4699-aea6-8744f77754a2" elementFormDefault="qualified">
    <xsd:import namespace="http://schemas.microsoft.com/office/2006/documentManagement/types"/>
    <xsd:import namespace="http://schemas.microsoft.com/office/infopath/2007/PartnerControls"/>
    <xsd:element name="SharedWithUsers" ma:index="12"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3"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140955-DC59-4B71-93A8-438185CAD25B}">
  <ds:schemaRefs>
    <ds:schemaRef ds:uri="http://schemas.microsoft.com/sharepoint/events"/>
    <ds:schemaRef ds:uri=""/>
  </ds:schemaRefs>
</ds:datastoreItem>
</file>

<file path=customXml/itemProps2.xml><?xml version="1.0" encoding="utf-8"?>
<ds:datastoreItem xmlns:ds="http://schemas.openxmlformats.org/officeDocument/2006/customXml" ds:itemID="{EBAC85EE-65D7-4FDB-8FDA-DB5D9BB1CF30}">
  <ds:schemaRefs>
    <ds:schemaRef ds:uri="http://schemas.microsoft.com/office/2006/metadata/properties"/>
    <ds:schemaRef ds:uri="http://schemas.microsoft.com/office/infopath/2007/PartnerControls"/>
    <ds:schemaRef ds:uri="http://schemas.microsoft.com/sharepoint/v3"/>
    <ds:schemaRef ds:uri="f851e6f8-a780-40b9-9072-bc536512fa1d"/>
    <ds:schemaRef ds:uri="0cf1d611-e4a0-4fa1-835c-33a909519a80"/>
  </ds:schemaRefs>
</ds:datastoreItem>
</file>

<file path=customXml/itemProps3.xml><?xml version="1.0" encoding="utf-8"?>
<ds:datastoreItem xmlns:ds="http://schemas.openxmlformats.org/officeDocument/2006/customXml" ds:itemID="{27370720-7C42-492E-A510-CAEFE5235A6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f851e6f8-a780-40b9-9072-bc536512fa1d"/>
    <ds:schemaRef ds:uri="0cf1d611-e4a0-4fa1-835c-33a909519a80"/>
    <ds:schemaRef ds:uri="1839363f-5031-4699-aea6-8744f77754a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758C2E6-F446-4E76-93AC-1EF97A0CF0FC}">
  <ds:schemaRefs>
    <ds:schemaRef ds:uri="http://schemas.microsoft.com/sharepoint/v3/contenttype/forms"/>
  </ds:schemaRefs>
</ds:datastoreItem>
</file>

<file path=customXml/itemProps5.xml><?xml version="1.0" encoding="utf-8"?>
<ds:datastoreItem xmlns:ds="http://schemas.openxmlformats.org/officeDocument/2006/customXml" ds:itemID="{C1D9E019-B34E-4253-8390-F14D1D3026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2821</TotalTime>
  <Pages>13</Pages>
  <Words>7145</Words>
  <Characters>40732</Characters>
  <Application>Microsoft Office Word</Application>
  <DocSecurity>0</DocSecurity>
  <Lines>339</Lines>
  <Paragraphs>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de Bakker,Derek</dc:creator>
  <cp:lastModifiedBy>priya jain</cp:lastModifiedBy>
  <cp:revision>4</cp:revision>
  <cp:lastPrinted>2022-09-15T18:41:00Z</cp:lastPrinted>
  <dcterms:created xsi:type="dcterms:W3CDTF">2025-09-19T17:32:00Z</dcterms:created>
  <dcterms:modified xsi:type="dcterms:W3CDTF">2025-10-08T05:57:00Z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0x01010020F861E907619443AB471FF2434592D3</vt:lpwstr>
  </property>
  <property fmtid="{D5CDD505-2E9C-101B-9397-08002B2CF9AE}" pid="3" name="Party Perspective">
    <vt:lpwstr>CloudPro</vt:lpwstr>
  </property>
  <property fmtid="{D5CDD505-2E9C-101B-9397-08002B2CF9AE}" pid="4" name="Pramata Settled Provisions">
    <vt:lpwstr>[]</vt:lpwstr>
  </property>
</Properties>
</file>